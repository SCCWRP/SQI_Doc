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336AA" w14:textId="77777777" w:rsidR="00B73CA9" w:rsidRDefault="00850A98">
      <w:pPr>
        <w:pStyle w:val="Title"/>
      </w:pPr>
      <w:r>
        <w:t>The Stream Quality Index: A Multi-Indicator Tool For Enhancing Environmental Management Communication</w:t>
      </w:r>
    </w:p>
    <w:p w14:paraId="4434E130" w14:textId="77777777" w:rsidR="00B73CA9" w:rsidRDefault="00850A98">
      <w:pPr>
        <w:pStyle w:val="Author"/>
      </w:pPr>
      <w:r>
        <w:t>Marcus W. Beck (</w:t>
      </w:r>
      <w:hyperlink r:id="rId7">
        <w:r>
          <w:rPr>
            <w:rStyle w:val="Hyperlink"/>
          </w:rPr>
          <w:t>marcusb@sccwrp.org</w:t>
        </w:r>
      </w:hyperlink>
      <w:r>
        <w:t>), Raphael D. Mazor (</w:t>
      </w:r>
      <w:hyperlink r:id="rId8">
        <w:r>
          <w:rPr>
            <w:rStyle w:val="Hyperlink"/>
          </w:rPr>
          <w:t>raphaelm@sccwrp.org</w:t>
        </w:r>
      </w:hyperlink>
      <w:r>
        <w:t>), Kenneth C. Schiff (</w:t>
      </w:r>
      <w:hyperlink r:id="rId9">
        <w:r>
          <w:rPr>
            <w:rStyle w:val="Hyperlink"/>
          </w:rPr>
          <w:t>kens@sccwrp.org</w:t>
        </w:r>
      </w:hyperlink>
    </w:p>
    <w:p w14:paraId="3BAFC894" w14:textId="77777777" w:rsidR="00B73CA9" w:rsidRDefault="00850A98">
      <w:pPr>
        <w:pStyle w:val="Heading1"/>
      </w:pPr>
      <w:bookmarkStart w:id="0" w:name="abstract"/>
      <w:r>
        <w:t>Abstract</w:t>
      </w:r>
      <w:bookmarkEnd w:id="0"/>
    </w:p>
    <w:p w14:paraId="61AE9CF2" w14:textId="77777777" w:rsidR="00B73CA9" w:rsidRDefault="00850A98">
      <w:pPr>
        <w:pStyle w:val="FirstParagraph"/>
      </w:pPr>
      <w:r>
        <w:t xml:space="preserve">Monitoring and assessing stream health is a function of the physical, chemical, and biological integrity. While monitoring all three indicators of stream integrity often occurs, combining all three indicators into a unified assessment of stream health </w:t>
      </w:r>
      <w:del w:id="1" w:author="Susanna Theroux" w:date="2019-03-21T08:08:00Z">
        <w:r w:rsidDel="00AB0D1E">
          <w:delText>rarely occurs</w:delText>
        </w:r>
      </w:del>
      <w:ins w:id="2" w:author="Susanna Theroux" w:date="2019-03-21T08:08:00Z">
        <w:r w:rsidR="00AB0D1E">
          <w:t>is rare</w:t>
        </w:r>
      </w:ins>
      <w:r>
        <w:t xml:space="preserve">, </w:t>
      </w:r>
      <w:ins w:id="3" w:author="Susanna Theroux" w:date="2019-03-21T08:08:00Z">
        <w:r w:rsidR="00AB0D1E">
          <w:t>bu</w:t>
        </w:r>
      </w:ins>
      <w:ins w:id="4" w:author="Susanna Theroux" w:date="2019-03-21T08:09:00Z">
        <w:r w:rsidR="00AB0D1E">
          <w:t>rdening</w:t>
        </w:r>
      </w:ins>
      <w:ins w:id="5" w:author="Susanna Theroux" w:date="2019-03-21T08:08:00Z">
        <w:r w:rsidR="00AB0D1E">
          <w:t xml:space="preserve"> </w:t>
        </w:r>
      </w:ins>
      <w:del w:id="6" w:author="Susanna Theroux" w:date="2019-03-21T08:08:00Z">
        <w:r w:rsidDel="00AB0D1E">
          <w:delText xml:space="preserve">challenging non-technical </w:delText>
        </w:r>
      </w:del>
      <w:r>
        <w:t xml:space="preserve">environmental managers </w:t>
      </w:r>
      <w:del w:id="7" w:author="Susanna Theroux" w:date="2019-03-21T08:08:00Z">
        <w:r w:rsidDel="00AB0D1E">
          <w:delText xml:space="preserve">attempting </w:delText>
        </w:r>
      </w:del>
      <w:r>
        <w:t xml:space="preserve">to </w:t>
      </w:r>
      <w:ins w:id="8" w:author="Susanna Theroux" w:date="2019-03-21T08:09:00Z">
        <w:r w:rsidR="00AB0D1E">
          <w:t xml:space="preserve">synthesize and </w:t>
        </w:r>
      </w:ins>
      <w:r>
        <w:t xml:space="preserve">interpret complex environmental health information. The goal of this study was to develop </w:t>
      </w:r>
      <w:del w:id="9" w:author="Susanna Theroux" w:date="2019-03-21T08:09:00Z">
        <w:r w:rsidDel="0035487E">
          <w:delText xml:space="preserve">the </w:delText>
        </w:r>
      </w:del>
      <w:ins w:id="10" w:author="Susanna Theroux" w:date="2019-03-21T08:09:00Z">
        <w:r w:rsidR="0035487E">
          <w:t xml:space="preserve">a </w:t>
        </w:r>
      </w:ins>
      <w:r>
        <w:t>Stream Quality Index (SQI), a single index that combines physical, chemical, and biological indicators into a scientifically rigorous, yet easy to understand tool for management decision</w:t>
      </w:r>
      <w:ins w:id="11" w:author="Susanna Theroux" w:date="2019-03-21T08:09:00Z">
        <w:r w:rsidR="0035487E">
          <w:t>-</w:t>
        </w:r>
      </w:ins>
      <w:del w:id="12" w:author="Susanna Theroux" w:date="2019-03-21T08:09:00Z">
        <w:r w:rsidDel="0035487E">
          <w:delText xml:space="preserve"> </w:delText>
        </w:r>
      </w:del>
      <w:r>
        <w:t xml:space="preserve">making. The SQI is based </w:t>
      </w:r>
      <w:del w:id="13" w:author="Susanna Theroux" w:date="2019-03-21T08:09:00Z">
        <w:r w:rsidDel="00B72650">
          <w:delText xml:space="preserve">upon </w:delText>
        </w:r>
      </w:del>
      <w:ins w:id="14" w:author="Susanna Theroux" w:date="2019-03-21T08:09:00Z">
        <w:r w:rsidR="00B72650">
          <w:t xml:space="preserve">on </w:t>
        </w:r>
      </w:ins>
      <w:r>
        <w:t>a stressor-response conceptual model. Stress includes commonly measured chemical parameters indicative of anthropogenic inputs (conductivity, nitrogen, phosphorus) and two physical habitat indices that decribe both instream (i.e., substrate) and stream corridor (i.e., riparian) condition. Biological response includes benthic invertebrates and algae</w:t>
      </w:r>
      <w:ins w:id="15" w:author="Susanna Theroux" w:date="2019-03-21T08:10:00Z">
        <w:r w:rsidR="000C5DF1">
          <w:t xml:space="preserve"> biological indices</w:t>
        </w:r>
      </w:ins>
      <w:r>
        <w:t>. Although the individual stressor and response components are quantitative and have similar meaning across a variety of environmental settings, the final outcome of the SQI is categorical with management connotations including: 1) healthy = unstressed and unimpacted biology, so protection is recommended; 2) resilient = stressed, but biological communities are healthy, so reducing stress is recommended; 3) impacted due to chemistry and/or physical habitat = stressed and impacted biology, so restoration is recommended, or; 4) impacted, causes unknown = unstressed, but biology is impacted, so causal assessment is recommended. For clear transparency, an internet application was developed to allow quick dissection of the SQI from it</w:t>
      </w:r>
      <w:del w:id="16" w:author="Susanna Theroux" w:date="2019-03-21T08:10:00Z">
        <w:r w:rsidDel="00483962">
          <w:delText>’</w:delText>
        </w:r>
      </w:del>
      <w:r>
        <w:t>s categorical narrative for mangers to the individual quantitative assessment of stressors or biological response metrics for scientists.</w:t>
      </w:r>
    </w:p>
    <w:p w14:paraId="02C7DF30" w14:textId="77777777" w:rsidR="00B73CA9" w:rsidRDefault="00850A98">
      <w:pPr>
        <w:pStyle w:val="Heading1"/>
      </w:pPr>
      <w:bookmarkStart w:id="17" w:name="introduction"/>
      <w:r>
        <w:t>Introduction</w:t>
      </w:r>
      <w:bookmarkEnd w:id="17"/>
    </w:p>
    <w:p w14:paraId="48C9DDCC" w14:textId="77777777" w:rsidR="00B73CA9" w:rsidRDefault="00850A98">
      <w:pPr>
        <w:pStyle w:val="FirstParagraph"/>
      </w:pPr>
      <w:r>
        <w:t xml:space="preserve">Monitoring and assessing stream health is a function of the physical, chemical, and biological integrity (33 USC §§ 1151, 1972). Monitoring physical habitat integrity ensures all of the necessary environmental niches are present to support a diverse aquatic community (Maddock </w:t>
      </w:r>
      <w:hyperlink w:anchor="ref-Maddock99">
        <w:r>
          <w:rPr>
            <w:rStyle w:val="Hyperlink"/>
          </w:rPr>
          <w:t>1999</w:t>
        </w:r>
      </w:hyperlink>
      <w:r>
        <w:t xml:space="preserve">). Monitoring chemical integrity ensures the absence of toxic compounds, but also the balanced minerals necessary to support aquatic life (ref). Monitoring biological integrity, closest to the actual assessment of stream health, is necessary because unmeasured habitat or chemical water quality can impact otherwise balanced ecosystems (Stoddard et al. </w:t>
      </w:r>
      <w:hyperlink w:anchor="ref-Stoddard06">
        <w:r>
          <w:rPr>
            <w:rStyle w:val="Hyperlink"/>
          </w:rPr>
          <w:t>2006</w:t>
        </w:r>
      </w:hyperlink>
      <w:r>
        <w:t xml:space="preserve">; Ode et al. </w:t>
      </w:r>
      <w:hyperlink w:anchor="ref-Ode16">
        <w:r>
          <w:rPr>
            <w:rStyle w:val="Hyperlink"/>
          </w:rPr>
          <w:t>2016</w:t>
        </w:r>
      </w:hyperlink>
      <w:r>
        <w:t>).</w:t>
      </w:r>
    </w:p>
    <w:p w14:paraId="034EBF25" w14:textId="77777777" w:rsidR="00B73CA9" w:rsidRDefault="00850A98">
      <w:pPr>
        <w:pStyle w:val="BodyText"/>
      </w:pPr>
      <w:r>
        <w:t xml:space="preserve">A tremendous amount of effort is spent monitoring all three types of stream integrity indicators. These monitoring programs can be large and complex or small and straightforward, but all share the same challenge; how to communicate the complex physical, chemical, and biological results in a scientifically rigorous, repeatable, yet readily understandable way to non-scientists (National </w:t>
      </w:r>
      <w:r>
        <w:lastRenderedPageBreak/>
        <w:t xml:space="preserve">Research Council </w:t>
      </w:r>
      <w:hyperlink w:anchor="ref-NRC90">
        <w:r>
          <w:rPr>
            <w:rStyle w:val="Hyperlink"/>
          </w:rPr>
          <w:t>1990</w:t>
        </w:r>
      </w:hyperlink>
      <w:r>
        <w:t>). Most environmental managers and decision makers are not scientists and don’t understand the intricate, nuanced details of ecological data. An additional challenge is that ecological data are rarely black and white, so many of decisions asked of mangers are made in the “grey zone” (Paulsen et al 2008). This is particularly true when the different lines of evidence are not in complete agreement.</w:t>
      </w:r>
    </w:p>
    <w:p w14:paraId="7F07A55C" w14:textId="77777777" w:rsidR="00B73CA9" w:rsidRDefault="00850A98">
      <w:pPr>
        <w:pStyle w:val="BodyText"/>
      </w:pPr>
      <w:r>
        <w:t xml:space="preserve">Currently, there are many examples of how to effectively communicate single indicators. Well known examples including biological assessment tools such as the Index of Biological Integrity (Karr </w:t>
      </w:r>
      <w:hyperlink w:anchor="ref-Karr81">
        <w:r>
          <w:rPr>
            <w:rStyle w:val="Hyperlink"/>
          </w:rPr>
          <w:t>1981</w:t>
        </w:r>
      </w:hyperlink>
      <w:r>
        <w:t xml:space="preserve">), Observed to Expected ratios (Hawkins et al. </w:t>
      </w:r>
      <w:hyperlink w:anchor="ref-Hawkins00b">
        <w:r>
          <w:rPr>
            <w:rStyle w:val="Hyperlink"/>
          </w:rPr>
          <w:t>2000</w:t>
        </w:r>
      </w:hyperlink>
      <w:r>
        <w:t xml:space="preserve">), or hybrids of the IBI and O/E (Mazor et al. </w:t>
      </w:r>
      <w:hyperlink w:anchor="ref-Mazor16">
        <w:r>
          <w:rPr>
            <w:rStyle w:val="Hyperlink"/>
          </w:rPr>
          <w:t>2016</w:t>
        </w:r>
      </w:hyperlink>
      <w:r>
        <w:t xml:space="preserve">). Similarly, assessment tools also exist for chemical indicators such as the CCME Water Quality Index produced by the Canadian Council of Ministers of the Environment (CCME (Canadian Council of Ministers of the Environment) </w:t>
      </w:r>
      <w:hyperlink w:anchor="ref-CCME01">
        <w:r>
          <w:rPr>
            <w:rStyle w:val="Hyperlink"/>
          </w:rPr>
          <w:t>2001</w:t>
        </w:r>
      </w:hyperlink>
      <w:r>
        <w:t xml:space="preserve">; Hurley, Sadiq, and Mazumder </w:t>
      </w:r>
      <w:hyperlink w:anchor="ref-Hurley12">
        <w:r>
          <w:rPr>
            <w:rStyle w:val="Hyperlink"/>
          </w:rPr>
          <w:t>2012</w:t>
        </w:r>
      </w:hyperlink>
      <w:r>
        <w:t>). Physical habitat assessment tools are less common, such as ____ (maybe CRAM?)</w:t>
      </w:r>
    </w:p>
    <w:p w14:paraId="635FC018" w14:textId="77777777" w:rsidR="00B73CA9" w:rsidRDefault="00850A98">
      <w:pPr>
        <w:pStyle w:val="BodyText"/>
      </w:pPr>
      <w:r>
        <w:t xml:space="preserve">Creating an assessment tool that combines physical, chemical, and biological indicators into a single unified assessment are exceedingly rare (Bay and Weisberg </w:t>
      </w:r>
      <w:hyperlink w:anchor="ref-Bay12">
        <w:r>
          <w:rPr>
            <w:rStyle w:val="Hyperlink"/>
          </w:rPr>
          <w:t>2012</w:t>
        </w:r>
      </w:hyperlink>
      <w:r>
        <w:t xml:space="preserve">). Most frequently, the three indicators are individually simplified and presented in groups, leaving managers to decide which is most important (Paulsen et al. </w:t>
      </w:r>
      <w:hyperlink w:anchor="ref-Paulsen08">
        <w:r>
          <w:rPr>
            <w:rStyle w:val="Hyperlink"/>
          </w:rPr>
          <w:t>2008</w:t>
        </w:r>
      </w:hyperlink>
      <w:r>
        <w:t>). If the goal is to communicate all three indicators of stream health to non-technical managers, then combining them into a single assessment score would be preferentially useful. A single scale provides straightforward context for comparing one site to another to rank priorities for future efforts, or to track the improvement of single sites where management actions have already been implemented (or degradation where improvements are not implemented). The challenge, as scientists, is creating a technically robust tool that is repeatable, where scores have similar meanings in different environmental settings, and provides clues as to what indicator is impacted and needs to be remediated.</w:t>
      </w:r>
    </w:p>
    <w:p w14:paraId="6B594B6F" w14:textId="77777777" w:rsidR="00B73CA9" w:rsidRDefault="00850A98">
      <w:pPr>
        <w:pStyle w:val="BodyText"/>
      </w:pPr>
      <w:r>
        <w:t>The goal of this study was to develop the Stream Quality Index (SQI), a single index that combines physical, chemical, and biological indicators into a scientifically rigorous, yet easy to understand tool for management decision making. The SCI is calibrated and validated specifically for southern California, USA, but the approach could be taken anywhere sufficient data is available. Southern California makes for an excellent test case because of the extensive and varied levels of stress and biological impacts. Moreover, there are a multitude of environmental managers with a wide variety of backgrounds and experience in technical and policy issues.</w:t>
      </w:r>
    </w:p>
    <w:p w14:paraId="5BAFBEAF" w14:textId="77777777" w:rsidR="00B73CA9" w:rsidRDefault="00850A98">
      <w:pPr>
        <w:pStyle w:val="Heading1"/>
      </w:pPr>
      <w:bookmarkStart w:id="18" w:name="methods"/>
      <w:r>
        <w:t>Methods</w:t>
      </w:r>
      <w:bookmarkEnd w:id="18"/>
    </w:p>
    <w:p w14:paraId="00332601" w14:textId="77777777" w:rsidR="00B73CA9" w:rsidRDefault="00850A98">
      <w:pPr>
        <w:pStyle w:val="Heading2"/>
      </w:pPr>
      <w:bookmarkStart w:id="19" w:name="general-approach"/>
      <w:r>
        <w:t>General Approach</w:t>
      </w:r>
      <w:bookmarkEnd w:id="19"/>
    </w:p>
    <w:p w14:paraId="4545B374" w14:textId="77777777" w:rsidR="00B73CA9" w:rsidRDefault="001D71A9">
      <w:pPr>
        <w:pStyle w:val="FirstParagraph"/>
      </w:pPr>
      <w:ins w:id="20" w:author="Susanna Theroux" w:date="2019-03-21T10:02:00Z">
        <w:r>
          <w:t>Conceptually, t</w:t>
        </w:r>
      </w:ins>
      <w:del w:id="21" w:author="Susanna Theroux" w:date="2019-03-21T10:02:00Z">
        <w:r w:rsidR="00850A98" w:rsidDel="001D71A9">
          <w:delText>T</w:delText>
        </w:r>
      </w:del>
      <w:r w:rsidR="00850A98">
        <w:t xml:space="preserve">he SQI </w:t>
      </w:r>
      <w:del w:id="22" w:author="Susanna Theroux" w:date="2019-03-21T10:02:00Z">
        <w:r w:rsidR="00850A98" w:rsidDel="001D71A9">
          <w:delText>is a conceptual</w:delText>
        </w:r>
      </w:del>
      <w:ins w:id="23" w:author="Susanna Theroux" w:date="2019-03-21T10:02:00Z">
        <w:r>
          <w:t>uses an</w:t>
        </w:r>
      </w:ins>
      <w:r w:rsidR="00850A98">
        <w:t xml:space="preserve"> approach to </w:t>
      </w:r>
      <w:del w:id="24" w:author="Susanna Theroux" w:date="2019-03-21T10:03:00Z">
        <w:r w:rsidR="00850A98" w:rsidDel="001D71A9">
          <w:delText xml:space="preserve">describing </w:delText>
        </w:r>
      </w:del>
      <w:ins w:id="25" w:author="Susanna Theroux" w:date="2019-03-21T10:03:00Z">
        <w:r>
          <w:t xml:space="preserve">describe </w:t>
        </w:r>
      </w:ins>
      <w:r w:rsidR="00850A98">
        <w:t xml:space="preserve">stream health that is based on a stressor-response relationship between biology and in-stream stressors (Figure 1). Using these relationships, the index provides a categorical description of overall stream health to support </w:t>
      </w:r>
      <w:del w:id="26" w:author="Susanna Theroux" w:date="2019-03-21T10:06:00Z">
        <w:r w:rsidR="00850A98" w:rsidDel="003D1B43">
          <w:delText xml:space="preserve">high-level </w:delText>
        </w:r>
      </w:del>
      <w:r w:rsidR="00850A98">
        <w:t>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w:t>
      </w:r>
      <w:r w:rsidR="00850A98">
        <w:lastRenderedPageBreak/>
        <w:t>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14:paraId="1E0240BC" w14:textId="77777777" w:rsidR="00B73CA9" w:rsidRDefault="00850A98">
      <w:pPr>
        <w:pStyle w:val="BodyText"/>
      </w:pPr>
      <w:commentRangeStart w:id="27"/>
      <w:r>
        <w:t>We selected water chemistry stressors that are strongly associated with biological condition in perennial streams, namely nutrients and conductivity</w:t>
      </w:r>
      <w:commentRangeEnd w:id="27"/>
      <w:r w:rsidR="00636D10">
        <w:rPr>
          <w:rStyle w:val="CommentReference"/>
        </w:rPr>
        <w:commentReference w:id="27"/>
      </w:r>
      <w:r>
        <w:t>.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14:paraId="577A3B1F" w14:textId="77777777" w:rsidR="00B73CA9" w:rsidRDefault="00850A98">
      <w:pPr>
        <w:pStyle w:val="Heading2"/>
      </w:pPr>
      <w:bookmarkStart w:id="28" w:name="biological-response-components-of-the-sq"/>
      <w:r>
        <w:t>Biological response components of the SQI</w:t>
      </w:r>
      <w:bookmarkEnd w:id="28"/>
    </w:p>
    <w:p w14:paraId="073AF167" w14:textId="77777777" w:rsidR="00B73CA9" w:rsidRDefault="00850A98">
      <w:pPr>
        <w:pStyle w:val="Heading3"/>
      </w:pPr>
      <w:bookmarkStart w:id="29" w:name="characterizing-biological-condition"/>
      <w:r>
        <w:t>Characterizing biological condition</w:t>
      </w:r>
      <w:bookmarkEnd w:id="29"/>
    </w:p>
    <w:p w14:paraId="7B4BA76C" w14:textId="58058490" w:rsidR="00B73CA9" w:rsidRDefault="00850A98">
      <w:pPr>
        <w:pStyle w:val="FirstParagraph"/>
      </w:pPr>
      <w:r>
        <w:t xml:space="preserve">The stressor-response model </w:t>
      </w:r>
      <w:del w:id="30" w:author="Susanna Theroux" w:date="2019-03-21T10:13:00Z">
        <w:r w:rsidDel="008E0B81">
          <w:delText>used by the</w:delText>
        </w:r>
      </w:del>
      <w:ins w:id="31" w:author="Susanna Theroux" w:date="2019-03-21T10:13:00Z">
        <w:r w:rsidR="008E0B81">
          <w:t>we developed for the</w:t>
        </w:r>
      </w:ins>
      <w:r>
        <w:t xml:space="preserv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 “averaged”" to assess overall condition).</w:t>
      </w:r>
    </w:p>
    <w:p w14:paraId="2062E47B" w14:textId="77777777" w:rsidR="00B73CA9" w:rsidRDefault="00850A98">
      <w:pPr>
        <w:pStyle w:val="BodyText"/>
      </w:pPr>
      <w:r>
        <w:t xml:space="preserve">We used quantitative bioassessment indices as measures of biological condition. Bioassessment indices for benthic macroinvertebrates and algal communities have been developed for California streams (Mazor et al. </w:t>
      </w:r>
      <w:hyperlink w:anchor="ref-Mazor16">
        <w:r>
          <w:rPr>
            <w:rStyle w:val="Hyperlink"/>
          </w:rPr>
          <w:t>2016</w:t>
        </w:r>
      </w:hyperlink>
      <w:r>
        <w:t xml:space="preserve">; Theroux et al., </w:t>
      </w:r>
      <w:hyperlink w:anchor="ref-Therouxip">
        <w:r>
          <w:rPr>
            <w:rStyle w:val="Hyperlink"/>
          </w:rPr>
          <w:t>n.d.</w:t>
        </w:r>
      </w:hyperlink>
      <w:r>
        <w:t>) 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14:paraId="0CE3FB1C" w14:textId="77777777" w:rsidR="00B73CA9" w:rsidRDefault="00850A98">
      <w:pPr>
        <w:pStyle w:val="BodyText"/>
      </w:pPr>
      <w:r>
        <w:t>Biological responses were measured as two biological indices previously developed for California wadeable streams. First, the California Stream Condition Index (CSCI, Mazor et al. (</w:t>
      </w:r>
      <w:hyperlink w:anchor="ref-Mazor16">
        <w:r>
          <w:rPr>
            <w:rStyle w:val="Hyperlink"/>
          </w:rPr>
          <w:t>2016</w:t>
        </w:r>
      </w:hyperlink>
      <w:r>
        <w:t>)) is a predictive index that compares observed benthic macroinvertebrate taxa and metrics at a site to those expected under least disturbed reference conditions (sensu Stoddard et al. (</w:t>
      </w:r>
      <w:hyperlink w:anchor="ref-Stoddard06">
        <w:r>
          <w:rPr>
            <w:rStyle w:val="Hyperlink"/>
          </w:rPr>
          <w:t>2006</w:t>
        </w:r>
      </w:hyperlink>
      <w:r>
        <w:t xml:space="preserve">)). Expected values at a site are based on models that estimate the likely macroinvertebrate community relative to factors that naturally influence biology (Moss et al. </w:t>
      </w:r>
      <w:hyperlink w:anchor="ref-Moss87">
        <w:r>
          <w:rPr>
            <w:rStyle w:val="Hyperlink"/>
          </w:rPr>
          <w:t>1987</w:t>
        </w:r>
      </w:hyperlink>
      <w:r>
        <w:t xml:space="preserve">; Cao et al. </w:t>
      </w:r>
      <w:hyperlink w:anchor="ref-Cao07">
        <w:r>
          <w:rPr>
            <w:rStyle w:val="Hyperlink"/>
          </w:rPr>
          <w:t>2007</w:t>
        </w:r>
      </w:hyperlink>
      <w:r>
        <w:t>). Second, the Algal Stream Condition Index (ASCI, Theroux et al. (</w:t>
      </w:r>
      <w:hyperlink w:anchor="ref-Therouxip">
        <w:r>
          <w:rPr>
            <w:rStyle w:val="Hyperlink"/>
          </w:rPr>
          <w:t>n.d.</w:t>
        </w:r>
      </w:hyperlink>
      <w:r>
        <w:t>))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condition and lower values indicating biological degradation. Both indices are used as standard assessment measures for perennial wadeable streams in California.</w:t>
      </w:r>
    </w:p>
    <w:p w14:paraId="21250C08" w14:textId="5C773573" w:rsidR="00B73CA9" w:rsidRDefault="00850A98">
      <w:pPr>
        <w:pStyle w:val="BodyText"/>
      </w:pPr>
      <w:r>
        <w:t xml:space="preserve">Index scores were compared to the distribution of scores at reference sites to assign BMI and algal samples to biological condition classes that described the likelihood of biological alteration. </w:t>
      </w:r>
      <w:r>
        <w:lastRenderedPageBreak/>
        <w:t xml:space="preserve">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 1). This produced four classes for each index such that each site had two categories describing separate lines of evidence of the likelihood of biological alteration in the benthic macroinvertebrate and algal communities. Both lines of evidence were jointly considered </w:t>
      </w:r>
      <w:del w:id="32" w:author="Susanna Theroux" w:date="2019-03-21T10:35:00Z">
        <w:r w:rsidDel="006F430B">
          <w:delText>by the</w:delText>
        </w:r>
      </w:del>
      <w:ins w:id="33" w:author="Susanna Theroux" w:date="2019-03-21T10:35:00Z">
        <w:r w:rsidR="006F430B">
          <w:t>in the calculation of the</w:t>
        </w:r>
      </w:ins>
      <w:r>
        <w:t xml:space="preserve"> SQI for evaluating overall biological condition, described below.</w:t>
      </w:r>
    </w:p>
    <w:p w14:paraId="254B64DA" w14:textId="77777777" w:rsidR="00B73CA9" w:rsidRDefault="00850A98">
      <w:pPr>
        <w:pStyle w:val="Heading3"/>
      </w:pPr>
      <w:bookmarkStart w:id="34" w:name="integrating-multiple-measures-of-biologi"/>
      <w:r>
        <w:t>Integrating multiple measures of biological condition</w:t>
      </w:r>
      <w:bookmarkEnd w:id="34"/>
    </w:p>
    <w:p w14:paraId="5868BFC8" w14:textId="77777777" w:rsidR="00B73CA9" w:rsidRDefault="00850A98">
      <w:pPr>
        <w:pStyle w:val="FirstParagraph"/>
      </w:pPr>
      <w:r>
        <w:t>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 1). All negative values indicate impacted conditions.</w:t>
      </w:r>
    </w:p>
    <w:p w14:paraId="45924B86" w14:textId="77777777" w:rsidR="00B73CA9" w:rsidRDefault="00850A98">
      <w:pPr>
        <w:pStyle w:val="Heading2"/>
      </w:pPr>
      <w:bookmarkStart w:id="35" w:name="stressor-components"/>
      <w:r>
        <w:t>Stressor components</w:t>
      </w:r>
      <w:bookmarkEnd w:id="35"/>
    </w:p>
    <w:p w14:paraId="186834CA" w14:textId="77777777" w:rsidR="00B73CA9" w:rsidRDefault="00850A98">
      <w:pPr>
        <w:pStyle w:val="Heading3"/>
      </w:pPr>
      <w:bookmarkStart w:id="36" w:name="characterizing-stress"/>
      <w:r>
        <w:t>Characterizing stress</w:t>
      </w:r>
      <w:bookmarkEnd w:id="36"/>
    </w:p>
    <w:p w14:paraId="70BDEC71" w14:textId="77777777" w:rsidR="00B73CA9" w:rsidRDefault="00850A98">
      <w:pPr>
        <w:pStyle w:val="FirstParagraph"/>
      </w:pPr>
      <w:r>
        <w:t xml:space="preserve">Water chemistry and physical habitat measurements were used to describe stressors associated with low CSCI and ASCI scores (Mazor </w:t>
      </w:r>
      <w:hyperlink w:anchor="ref-Mazor15">
        <w:r>
          <w:rPr>
            <w:rStyle w:val="Hyperlink"/>
          </w:rPr>
          <w:t>2015</w:t>
        </w:r>
      </w:hyperlink>
      <w:r>
        <w:t xml:space="preserve">; Theroux et al., </w:t>
      </w:r>
      <w:hyperlink w:anchor="ref-Therouxip">
        <w:r>
          <w:rPr>
            <w:rStyle w:val="Hyperlink"/>
          </w:rPr>
          <w:t>n.d.</w:t>
        </w:r>
      </w:hyperlink>
      <w:r>
        <w:t xml:space="preserve">) and have a conceptual relationship with both invertebrate and algal assemblages (Richards et al. </w:t>
      </w:r>
      <w:hyperlink w:anchor="ref-Richards97">
        <w:r>
          <w:rPr>
            <w:rStyle w:val="Hyperlink"/>
          </w:rPr>
          <w:t>1997</w:t>
        </w:r>
      </w:hyperlink>
      <w:r>
        <w:t xml:space="preserve">; Pan et al. </w:t>
      </w:r>
      <w:hyperlink w:anchor="ref-Pan02">
        <w:r>
          <w:rPr>
            <w:rStyle w:val="Hyperlink"/>
          </w:rPr>
          <w:t>2002</w:t>
        </w:r>
      </w:hyperlink>
      <w:r>
        <w:t xml:space="preserve">; Wang, Robertson, and Garrison </w:t>
      </w:r>
      <w:hyperlink w:anchor="ref-Wang07">
        <w:r>
          <w:rPr>
            <w:rStyle w:val="Hyperlink"/>
          </w:rPr>
          <w:t>2007</w:t>
        </w:r>
      </w:hyperlink>
      <w:r>
        <w:t>). The water chemistry indicators included total nitrogen (mg/L), total phosphorus (mg/L) and specific conductivity (</w:t>
      </w:r>
      <m:oMath>
        <m:r>
          <w:rPr>
            <w:rFonts w:ascii="Cambria Math" w:hAnsi="Cambria Math"/>
          </w:rP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 (Mazor </w:t>
      </w:r>
      <w:hyperlink w:anchor="ref-Mazor15">
        <w:r>
          <w:rPr>
            <w:rStyle w:val="Hyperlink"/>
          </w:rPr>
          <w:t>2015</w:t>
        </w:r>
      </w:hyperlink>
      <w:r>
        <w:t>) and contaminants often co-occur with elevated nutrients or specific conductivity. As such, the selected indicators may be an effective proxy for other unmeasured water quality stressors in southern California.</w:t>
      </w:r>
    </w:p>
    <w:p w14:paraId="41249AB2" w14:textId="77777777" w:rsidR="00B73CA9" w:rsidRDefault="00850A98">
      <w:pPr>
        <w:pStyle w:val="BodyText"/>
      </w:pPr>
      <w:r>
        <w:t>Physical habitat conditions at a site were described using two indices of habitat condition developed for California: the Index of Physical-Habitat Integrity (IPI, Rehn, Mazor, and Ode (</w:t>
      </w:r>
      <w:hyperlink w:anchor="ref-Rehn18">
        <w:r>
          <w:rPr>
            <w:rStyle w:val="Hyperlink"/>
          </w:rPr>
          <w:t>2018</w:t>
        </w:r>
      </w:hyperlink>
      <w:r>
        <w:t xml:space="preserve">)) and the California Rapid Assessment Method for riverine wetlands (Collins et al. </w:t>
      </w:r>
      <w:hyperlink w:anchor="ref-Collins07">
        <w:r>
          <w:rPr>
            <w:rStyle w:val="Hyperlink"/>
          </w:rPr>
          <w:t>2007</w:t>
        </w:r>
      </w:hyperlink>
      <w:r>
        <w:t xml:space="preserve">; Solek, Stein, and Sutula </w:t>
      </w:r>
      <w:hyperlink w:anchor="ref-Solek11">
        <w:r>
          <w:rPr>
            <w:rStyle w:val="Hyperlink"/>
          </w:rPr>
          <w:t>2011</w:t>
        </w:r>
      </w:hyperlink>
      <w:r>
        <w:t xml:space="preserve">). The IPI is based on physical habitat metrics that characterize five components of in-stream habitat quality: physical habitat metrics (PHAB, (Rehn, Mazor, and Ode </w:t>
      </w:r>
      <w:hyperlink w:anchor="ref-Rehn18">
        <w:r>
          <w:rPr>
            <w:rStyle w:val="Hyperlink"/>
          </w:rPr>
          <w:t>2018</w:t>
        </w:r>
      </w:hyperlink>
      <w:r>
        <w:t xml:space="preserve">)) and scores from the California Rapid Assessment Method (CRAM). The IPI is based on physical habitat metrics that characterize five components of in-stream habitat quality: </w:t>
      </w:r>
      <w:r>
        <w:lastRenderedPageBreak/>
        <w:t>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 Ode (</w:t>
      </w:r>
      <w:hyperlink w:anchor="ref-Ode07">
        <w:r>
          <w:rPr>
            <w:rStyle w:val="Hyperlink"/>
          </w:rPr>
          <w:t>2007</w:t>
        </w:r>
      </w:hyperlink>
      <w:r>
        <w:t xml:space="preserve">), which are derived from protocols used in national assessments (USEPA (US Environmental Protection Agency) </w:t>
      </w:r>
      <w:hyperlink w:anchor="ref-USEPA16">
        <w:r>
          <w:rPr>
            <w:rStyle w:val="Hyperlink"/>
          </w:rPr>
          <w:t>2016</w:t>
        </w:r>
      </w:hyperlink>
      <w:r>
        <w:t>).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14:paraId="344F6B04" w14:textId="77777777" w:rsidR="00B73CA9" w:rsidRDefault="00850A98">
      <w:pPr>
        <w:pStyle w:val="BodyText"/>
      </w:pPr>
      <w:r>
        <w:t>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14:paraId="65C955D0" w14:textId="77777777" w:rsidR="00B73CA9" w:rsidRDefault="00850A98">
      <w:pPr>
        <w:pStyle w:val="Heading3"/>
      </w:pPr>
      <w:bookmarkStart w:id="37" w:name="integrating-multiple-measures-of-stress"/>
      <w:r>
        <w:t>Integrating multiple measures of stress</w:t>
      </w:r>
      <w:bookmarkEnd w:id="37"/>
    </w:p>
    <w:p w14:paraId="77EDF2D6" w14:textId="77777777" w:rsidR="00B73CA9" w:rsidRDefault="00850A98">
      <w:pPr>
        <w:pStyle w:val="FirstParagraph"/>
      </w:pPr>
      <w:r>
        <w:t>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14:paraId="7E89F99E" w14:textId="77777777" w:rsidR="00B73CA9" w:rsidRDefault="00850A98">
      <w:pPr>
        <w:pStyle w:val="BodyText"/>
      </w:pPr>
      <w:r>
        <w:t xml:space="preserve">For both types of stress, a generalized linear model (Fox and Weisberg </w:t>
      </w:r>
      <w:hyperlink w:anchor="ref-Fox11">
        <w:r>
          <w:rPr>
            <w:rStyle w:val="Hyperlink"/>
          </w:rPr>
          <w:t>2011</w:t>
        </w:r>
      </w:hyperlink>
      <w:r>
        <w:t>) was fit to calibration data to quantify associations for each separate water quality or physical habitat measure with binomial categories for altered or unaltered biology. Two models were developed:</w:t>
      </w:r>
    </w:p>
    <w:p w14:paraId="0E3A2899" w14:textId="77777777" w:rsidR="00B73CA9" w:rsidRDefault="00850A98">
      <w:pPr>
        <w:pStyle w:val="BodyText"/>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TP+</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cond  (1)</m:t>
          </m:r>
        </m:oMath>
      </m:oMathPara>
    </w:p>
    <w:p w14:paraId="68343558" w14:textId="77777777" w:rsidR="00B73CA9" w:rsidRDefault="00850A98">
      <w:pPr>
        <w:pStyle w:val="FirstParagraph"/>
      </w:pPr>
      <m:oMathPara>
        <m:oMathParaPr>
          <m:jc m:val="center"/>
        </m:oMathParaPr>
        <m:oMath>
          <m:r>
            <w:rPr>
              <w:rFonts w:ascii="Cambria Math" w:hAnsi="Cambria Math"/>
            </w:rPr>
            <m:t>pHab:p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IPI+</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CRAM  (2)</m:t>
          </m:r>
        </m:oMath>
      </m:oMathPara>
    </w:p>
    <w:p w14:paraId="35EF60EA" w14:textId="77777777" w:rsidR="00B73CA9" w:rsidRDefault="00850A98">
      <w:pPr>
        <w:pStyle w:val="FirstParagraph"/>
      </w:pPr>
      <w:r>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the indicators for each chemistry or physical habitat variable.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 described above.</w:t>
      </w:r>
    </w:p>
    <w:p w14:paraId="3B65B2B8" w14:textId="77777777" w:rsidR="00B73CA9" w:rsidRDefault="00850A98">
      <w:pPr>
        <w:pStyle w:val="BodyText"/>
      </w:pPr>
      <w:r>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p>
    <w:p w14:paraId="47862226" w14:textId="77777777" w:rsidR="00B73CA9" w:rsidRDefault="00850A98">
      <w:pPr>
        <w:pStyle w:val="BodyText"/>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∼1-</m:t>
          </m:r>
          <m:d>
            <m:dPr>
              <m:ctrlPr>
                <w:rPr>
                  <w:rFonts w:ascii="Cambria Math" w:hAnsi="Cambria Math"/>
                </w:rPr>
              </m:ctrlPr>
            </m:dPr>
            <m:e>
              <m:d>
                <m:dPr>
                  <m:ctrlPr>
                    <w:rPr>
                      <w:rFonts w:ascii="Cambria Math" w:hAnsi="Cambria Math"/>
                    </w:rPr>
                  </m:ctrlPr>
                </m:dPr>
                <m:e>
                  <m:r>
                    <w:rPr>
                      <w:rFonts w:ascii="Cambria Math" w:hAnsi="Cambria Math"/>
                    </w:rPr>
                    <m:t>1-pChem</m:t>
                  </m:r>
                </m:e>
              </m:d>
              <m:r>
                <w:rPr>
                  <w:rFonts w:ascii="Cambria Math" w:hAnsi="Cambria Math"/>
                </w:rPr>
                <m:t>×</m:t>
              </m:r>
              <m:d>
                <m:dPr>
                  <m:ctrlPr>
                    <w:rPr>
                      <w:rFonts w:ascii="Cambria Math" w:hAnsi="Cambria Math"/>
                    </w:rPr>
                  </m:ctrlPr>
                </m:dPr>
                <m:e>
                  <m:r>
                    <w:rPr>
                      <w:rFonts w:ascii="Cambria Math" w:hAnsi="Cambria Math"/>
                    </w:rPr>
                    <m:t>1-pHab</m:t>
                  </m:r>
                </m:e>
              </m:d>
            </m:e>
          </m:d>
          <m:r>
            <w:rPr>
              <w:rFonts w:ascii="Cambria Math" w:hAnsi="Cambria Math"/>
            </w:rPr>
            <m:t>  (3)</m:t>
          </m:r>
        </m:oMath>
      </m:oMathPara>
    </w:p>
    <w:p w14:paraId="7FD8D575" w14:textId="77777777" w:rsidR="00B73CA9" w:rsidRDefault="00850A98">
      <w:pPr>
        <w:pStyle w:val="FirstParagraph"/>
      </w:pPr>
      <w:r>
        <w:lastRenderedPageBreak/>
        <w:t>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14:paraId="3C81D88C" w14:textId="77777777" w:rsidR="00B73CA9" w:rsidRDefault="00850A98">
      <w:pPr>
        <w:pStyle w:val="Heading2"/>
      </w:pPr>
      <w:bookmarkStart w:id="38" w:name="combining-stress-and-response-measures-i"/>
      <w:r>
        <w:t>Combining stress and response measures into an overall Stream Quality Index (SQI)</w:t>
      </w:r>
      <w:bookmarkEnd w:id="38"/>
    </w:p>
    <w:p w14:paraId="5C5D5431" w14:textId="21FC745D" w:rsidR="00B73CA9" w:rsidRDefault="00850A98">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w:t>
      </w:r>
      <w:del w:id="39" w:author="Susanna Theroux" w:date="2019-03-21T10:47:00Z">
        <w:r w:rsidDel="00C33E0D">
          <w:delText xml:space="preserve">figure </w:delText>
        </w:r>
      </w:del>
      <w:ins w:id="40" w:author="Susanna Theroux" w:date="2019-03-21T10:47:00Z">
        <w:r w:rsidR="00C33E0D">
          <w:t xml:space="preserve">Figure </w:t>
        </w:r>
      </w:ins>
      <w:r>
        <w:t>1, categorical outputs are provided by the index for the overall SQI, the biological condition, and the stress condition (</w:t>
      </w:r>
      <w:del w:id="41" w:author="Susanna Theroux" w:date="2019-03-21T10:47:00Z">
        <w:r w:rsidDel="00C33E0D">
          <w:delText xml:space="preserve">figure </w:delText>
        </w:r>
      </w:del>
      <w:ins w:id="42" w:author="Susanna Theroux" w:date="2019-03-21T10:47:00Z">
        <w:r w:rsidR="00C33E0D">
          <w:t xml:space="preserve">Figure </w:t>
        </w:r>
      </w:ins>
      <w:r>
        <w:t>2).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14:paraId="0373B3C5" w14:textId="77777777" w:rsidR="00B73CA9" w:rsidRDefault="00850A98">
      <w:pPr>
        <w:pStyle w:val="BodyText"/>
      </w:pPr>
      <w:r>
        <w:t xml:space="preserve">Separate categorical outputs were also created for the biological condition and stressor 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 </w:t>
      </w:r>
      <m:oMath>
        <m:r>
          <w:rPr>
            <w:rFonts w:ascii="Cambria Math" w:hAnsi="Cambria Math"/>
          </w:rPr>
          <m:t>pOverall</m:t>
        </m:r>
      </m:oMath>
      <w:r>
        <w:t xml:space="preserve"> exceeded the threshold even though </w:t>
      </w:r>
      <m:oMath>
        <m:r>
          <w:rPr>
            <w:rFonts w:ascii="Cambria Math" w:hAnsi="Cambria Math"/>
          </w:rPr>
          <m:t>pChem</m:t>
        </m:r>
      </m:oMath>
      <w:r>
        <w:t xml:space="preserve"> and </w:t>
      </w:r>
      <m:oMath>
        <m:r>
          <w:rPr>
            <w:rFonts w:ascii="Cambria Math" w:hAnsi="Cambria Math"/>
          </w:rPr>
          <m:t>pHab</m:t>
        </m:r>
      </m:oMath>
      <w:r>
        <w:t xml:space="preserve"> did not. Thresholds for biological indices that defined high/low condition were based on the tenth percentile distribution of scores at reference sites for each index. Thresholds for high/low stress were based on the median likelihood across all sites.</w:t>
      </w:r>
    </w:p>
    <w:p w14:paraId="08C4497D" w14:textId="77777777" w:rsidR="00B73CA9" w:rsidRDefault="00850A98">
      <w:pPr>
        <w:pStyle w:val="Heading2"/>
      </w:pPr>
      <w:bookmarkStart w:id="43" w:name="application"/>
      <w:r>
        <w:t>Application</w:t>
      </w:r>
      <w:bookmarkEnd w:id="43"/>
    </w:p>
    <w:p w14:paraId="6D43E75F" w14:textId="77777777" w:rsidR="00B73CA9" w:rsidRDefault="00850A98">
      <w:pPr>
        <w:pStyle w:val="FirstParagraph"/>
      </w:pPr>
      <w:r>
        <w:t xml:space="preserve">All data for the SQI were from the Stormwater Monitoring Coalition (SMC) regional monitoring program in southern California (Mazor </w:t>
      </w:r>
      <w:hyperlink w:anchor="ref-Mazor15">
        <w:r>
          <w:rPr>
            <w:rStyle w:val="Hyperlink"/>
          </w:rPr>
          <w:t>2015</w:t>
        </w:r>
      </w:hyperlink>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w:t>
      </w:r>
      <w:commentRangeStart w:id="44"/>
      <w:r>
        <w:t>years</w:t>
      </w:r>
      <w:commentRangeEnd w:id="44"/>
      <w:r w:rsidR="00CE2923">
        <w:rPr>
          <w:rStyle w:val="CommentReference"/>
        </w:rPr>
        <w:commentReference w:id="44"/>
      </w:r>
      <w:r>
        <w:t xml:space="preserve">. Most sample events occurred between May and June following standard protocols for perennial stream surveys (Ode </w:t>
      </w:r>
      <w:hyperlink w:anchor="ref-Ode07">
        <w:r>
          <w:rPr>
            <w:rStyle w:val="Hyperlink"/>
          </w:rPr>
          <w:t>2007</w:t>
        </w:r>
      </w:hyperlink>
      <w:r>
        <w:t>).</w:t>
      </w:r>
    </w:p>
    <w:p w14:paraId="611012BB" w14:textId="77777777" w:rsidR="00B73CA9" w:rsidRDefault="00850A98">
      <w:pPr>
        <w:pStyle w:val="BodyText"/>
      </w:pPr>
      <w:r>
        <w:lastRenderedPageBreak/>
        <w:t>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14:paraId="40AB8D70" w14:textId="77777777" w:rsidR="00B73CA9" w:rsidRDefault="00850A98">
      <w:pPr>
        <w:pStyle w:val="Heading1"/>
      </w:pPr>
      <w:bookmarkStart w:id="45" w:name="results"/>
      <w:r>
        <w:t>Results</w:t>
      </w:r>
      <w:bookmarkEnd w:id="45"/>
    </w:p>
    <w:p w14:paraId="105DE50C" w14:textId="77777777" w:rsidR="00B73CA9" w:rsidRDefault="00850A98">
      <w:pPr>
        <w:pStyle w:val="Heading2"/>
      </w:pPr>
      <w:bookmarkStart w:id="46" w:name="sqi-patterns"/>
      <w:r>
        <w:t>SQI patterns</w:t>
      </w:r>
      <w:bookmarkEnd w:id="46"/>
    </w:p>
    <w:p w14:paraId="7D28AB49" w14:textId="4A857FDF" w:rsidR="00B73CA9" w:rsidRDefault="00850A98">
      <w:pPr>
        <w:pStyle w:val="FirstParagraph"/>
      </w:pPr>
      <w:r>
        <w:t>Among all sites, the overall SQI categorized a majority</w:t>
      </w:r>
      <w:ins w:id="47" w:author="Susanna Theroux" w:date="2019-03-21T10:54:00Z">
        <w:r w:rsidR="00A04A21">
          <w:t xml:space="preserve"> of sites</w:t>
        </w:r>
      </w:ins>
      <w:r>
        <w:t xml:space="preserve"> as having altered biology under high stress conditions (impacted and stressed, 64% of sites, Table 2). Just over 20% of sites were in the opposite category of unaltered biology in low stress conditions (healthy and unstressed). For the remaining two categories of the overall SQI, only 2% had unaltered biology but were under high stress conditions (healthy and resilient), whereas 13% sites had altered biology not related to physical or chemical stressors (impacted by unknown stress). For the biological condition category, sites with altered conditions were more often altered for both CSCI and ASCI scores (50%). For sites with one low scoring index, more sites were altered for the ASCI (16%) than the CSCI (11%). Less than a quarter of all sites had unaltered biology (23%). For stress conditions, 35% of sites were stressed by both chemistry and physical habitat stressors. More sites were stressed by water chemistry (12%) than physical habitat degradation (7%) if only one stressor was present. Over 45% of sites had low stress and no sites were stressed by the additive effect of both low chemistry and physical habitat stressors.</w:t>
      </w:r>
    </w:p>
    <w:p w14:paraId="1C401CFD" w14:textId="77777777" w:rsidR="00B73CA9" w:rsidRDefault="00850A98">
      <w:pPr>
        <w:pStyle w:val="BodyText"/>
      </w:pPr>
      <w:r>
        <w:t xml:space="preserve">Spatial patterns among SQI categories in Southern California generally followed elevation and land use gradients (Figure 3).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w:t>
      </w:r>
      <w:commentRangeStart w:id="48"/>
      <w:r>
        <w:t>although sites altered only for the ASCI were more often observed at mid-elevation across the study region whereas sites altered only for the CSCI were more common at higher elevation areas in central and northern ares of the study region.</w:t>
      </w:r>
      <w:commentRangeEnd w:id="48"/>
      <w:r w:rsidR="003E1A15">
        <w:rPr>
          <w:rStyle w:val="CommentReference"/>
        </w:rPr>
        <w:commentReference w:id="48"/>
      </w:r>
      <w:r>
        <w:t xml:space="preserve"> Stress condition patterns were similar to biology although low stress conditions also occured closer to coastal areas in addition to higher elevation areas in each watershed. This produced a handful of sites that had altered biology but under low stress conditions at mid-elevation ranges (i.e., impacted by unknown stress, Table 2).</w:t>
      </w:r>
    </w:p>
    <w:p w14:paraId="62A4C6FD" w14:textId="77777777" w:rsidR="00B73CA9" w:rsidRDefault="00850A98">
      <w:pPr>
        <w:pStyle w:val="Heading2"/>
      </w:pPr>
      <w:bookmarkStart w:id="49" w:name="model-precision"/>
      <w:r>
        <w:t>Model precision</w:t>
      </w:r>
      <w:bookmarkEnd w:id="49"/>
    </w:p>
    <w:p w14:paraId="6672B0C6" w14:textId="77777777" w:rsidR="00B73CA9" w:rsidRDefault="00850A98">
      <w:pPr>
        <w:pStyle w:val="FirstParagraph"/>
      </w:pPr>
      <w:r>
        <w:t xml:space="preserve">The distinction between healthy and impacted biological communities was well described by the estimated likelihood of biological alteration provided by the empirical models (Figure 4). Slightly larger differences between the likelihood of alteration for healthy and impacted </w:t>
      </w:r>
      <w:r>
        <w:lastRenderedPageBreak/>
        <w:t xml:space="preserve">communities was observed for the chemistry model compared to the physical habitat model, suggesting an improved fit for the </w:t>
      </w:r>
      <w:commentRangeStart w:id="50"/>
      <w:r>
        <w:t>former</w:t>
      </w:r>
      <w:commentRangeEnd w:id="50"/>
      <w:r w:rsidR="00AE28C2">
        <w:rPr>
          <w:rStyle w:val="CommentReference"/>
        </w:rPr>
        <w:commentReference w:id="50"/>
      </w:r>
      <w:r>
        <w:t>. For the overall likelihood of biological alteration (</w:t>
      </w:r>
      <w:r>
        <w:rPr>
          <w:i/>
        </w:rPr>
        <w:t>pOverall</w:t>
      </w:r>
      <w:r>
        <w:t xml:space="preserve">), more sites were greater than 90% likely to altered in the impacted category as compared to the separate </w:t>
      </w:r>
      <w:r>
        <w:rPr>
          <w:i/>
        </w:rPr>
        <w:t>pChem</w:t>
      </w:r>
      <w:r>
        <w:t xml:space="preserve"> and </w:t>
      </w:r>
      <w:r>
        <w:rPr>
          <w:i/>
        </w:rPr>
        <w:t>pHab</w:t>
      </w:r>
      <w:r>
        <w:t xml:space="preserve"> models. For all cases, (</w:t>
      </w:r>
      <w:r>
        <w:rPr>
          <w:i/>
        </w:rPr>
        <w:t>pChem</w:t>
      </w:r>
      <w:r>
        <w:t xml:space="preserve">, </w:t>
      </w:r>
      <w:r>
        <w:rPr>
          <w:i/>
        </w:rPr>
        <w:t>pHab</w:t>
      </w:r>
      <w:r>
        <w:t xml:space="preserve">, </w:t>
      </w:r>
      <w:r>
        <w:rPr>
          <w:i/>
        </w:rPr>
        <w:t>pOverall</w:t>
      </w:r>
      <w:r>
        <w:t>), there were no systematic differences in model results between calibration and validation datasets (</w:t>
      </w:r>
      <m:oMath>
        <m:r>
          <w:rPr>
            <w:rFonts w:ascii="Cambria Math" w:hAnsi="Cambria Math"/>
          </w:rPr>
          <m:t>p&gt;</m:t>
        </m:r>
      </m:oMath>
      <w:r>
        <w:t xml:space="preserve"> 0.05 for the interaction and fixed effect of site type in linear models describing likelihood of alteration between impact categories and site type).</w:t>
      </w:r>
    </w:p>
    <w:p w14:paraId="58F4861A" w14:textId="77777777" w:rsidR="00B73CA9" w:rsidRDefault="00850A98">
      <w:pPr>
        <w:pStyle w:val="BodyText"/>
      </w:pPr>
      <w:r>
        <w:t>The underlying empirical models provided insight into instream characteristics that were related to the likelihood of biological alteration (Figures 5, 6). About 69% of sites (n = 183) had greater than 50% likelihood of biological alteration from water chemistry stressors and 74% (n = 196) had greater than 50% likelihood of biological alteration from physical habitat stressors (Figure 5). Collectively, 89% (n = 237) of sites had greater than 50% likelihood of biological alteration from the overall stress of both chemistry and physical habitat stressors.</w:t>
      </w:r>
    </w:p>
    <w:p w14:paraId="37C97C0C" w14:textId="27C11DFA" w:rsidR="00B73CA9" w:rsidRDefault="00850A98">
      <w:pPr>
        <w:pStyle w:val="BodyText"/>
      </w:pPr>
      <w:r>
        <w:t xml:space="preserve">Water chemistry and physical habitat predictors included in the empirical response models for </w:t>
      </w:r>
      <w:r>
        <w:rPr>
          <w:i/>
        </w:rPr>
        <w:t>pChem</w:t>
      </w:r>
      <w:r>
        <w:t xml:space="preserve"> and </w:t>
      </w:r>
      <w:r>
        <w:rPr>
          <w:i/>
        </w:rPr>
        <w:t>pHab</w:t>
      </w:r>
      <w:r>
        <w:t xml:space="preserve"> (equations (1), (2)) explained a substantial portion of variability among sites related to the occurrence of biological alteration (Table 3). The </w:t>
      </w:r>
      <w:r>
        <w:rPr>
          <w:i/>
        </w:rPr>
        <w:t>pChem</w:t>
      </w:r>
      <w:r>
        <w:t xml:space="preserve"> explained 64% of the variation among sites, whereas the </w:t>
      </w:r>
      <w:r>
        <w:rPr>
          <w:i/>
        </w:rPr>
        <w:t>pHab</w:t>
      </w:r>
      <w:r>
        <w:t xml:space="preserve"> model explained 42%. All predictors in the </w:t>
      </w:r>
      <w:r>
        <w:rPr>
          <w:i/>
        </w:rPr>
        <w:t>pChem</w:t>
      </w:r>
      <w:r>
        <w:t xml:space="preserve"> were significantly and positively associated (</w:t>
      </w:r>
      <m:oMath>
        <m:r>
          <w:rPr>
            <w:rFonts w:ascii="Cambria Math" w:hAnsi="Cambria Math"/>
          </w:rPr>
          <m:t>p&lt;0.05</m:t>
        </m:r>
      </m:oMath>
      <w:r>
        <w:t xml:space="preserve">) with the occurrence of biological alteration. Only the CRAM predictor in the </w:t>
      </w:r>
      <w:r>
        <w:rPr>
          <w:i/>
        </w:rPr>
        <w:t>pHab</w:t>
      </w:r>
      <w:r>
        <w:t xml:space="preserve"> model was significantly associated </w:t>
      </w:r>
      <w:ins w:id="51" w:author="Susanna Theroux" w:date="2019-03-21T13:26:00Z">
        <w:r w:rsidR="00AE28C2">
          <w:t>wi</w:t>
        </w:r>
      </w:ins>
      <w:r>
        <w:t>th occurrence of biological alteration. Both CRAM and IPI are significantly correlated in the calibration dataset (</w:t>
      </w:r>
      <m:oMath>
        <m:r>
          <w:rPr>
            <w:rFonts w:ascii="Cambria Math" w:hAnsi="Cambria Math"/>
          </w:rPr>
          <m:t>r=</m:t>
        </m:r>
      </m:oMath>
      <w:r>
        <w:t xml:space="preserve"> </w:t>
      </w:r>
      <w:r>
        <w:rPr>
          <w:rStyle w:val="VerbatimChar"/>
        </w:rPr>
        <w:t>crhab</w:t>
      </w:r>
      <w:r>
        <w:t xml:space="preserve">), which masked the effect of IPI on biological alteration in the </w:t>
      </w:r>
      <w:r>
        <w:rPr>
          <w:i/>
        </w:rPr>
        <w:t>pHab</w:t>
      </w:r>
      <w:r>
        <w:t xml:space="preserve"> model. However, exclusion of CRAM from the </w:t>
      </w:r>
      <w:r>
        <w:rPr>
          <w:i/>
        </w:rPr>
        <w:t>pHab</w:t>
      </w:r>
      <w:r>
        <w:t xml:space="preserve"> model reduced the explanatory power by approximately 14% and both were retained for the SQI.</w:t>
      </w:r>
    </w:p>
    <w:p w14:paraId="47A8A1B7" w14:textId="27B97BEE" w:rsidR="00B73CA9" w:rsidRDefault="00850A98">
      <w:pPr>
        <w:pStyle w:val="BodyText"/>
      </w:pPr>
      <w:r>
        <w:t>Figure 6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conductiviity which had the steepest per unit increase in likelihood. Associations of biological alteration with physical habitat predictors were as expected, except that decreases</w:t>
      </w:r>
      <w:ins w:id="52" w:author="Susanna Theroux" w:date="2019-03-21T13:32:00Z">
        <w:r w:rsidR="00664B03">
          <w:t xml:space="preserve"> </w:t>
        </w:r>
      </w:ins>
      <w:r>
        <w:t>in likelihood of biological alteration were observed with increasein IPI and CRAM given that both are indicators of habitat condition. The strongest relationship was observed with increases in CRAM scores, where likelihood of alteration decreased sharply with CRAM scores greater than 50. Increases in IPI scores were also associated with decreases in likelihood of alteration except the relationship had more uncertainty than for CRAM scores.</w:t>
      </w:r>
    </w:p>
    <w:p w14:paraId="2B50BCA7" w14:textId="77777777" w:rsidR="00B73CA9" w:rsidRDefault="00850A98">
      <w:pPr>
        <w:pStyle w:val="Compact"/>
        <w:numPr>
          <w:ilvl w:val="0"/>
          <w:numId w:val="15"/>
        </w:numPr>
      </w:pPr>
      <w:r>
        <w:t>SQI performance metrics</w:t>
      </w:r>
    </w:p>
    <w:p w14:paraId="53621DF8" w14:textId="77777777" w:rsidR="00B73CA9" w:rsidRDefault="00850A98">
      <w:pPr>
        <w:pStyle w:val="Compact"/>
        <w:numPr>
          <w:ilvl w:val="1"/>
          <w:numId w:val="16"/>
        </w:numPr>
      </w:pPr>
      <w:r>
        <w:t>Precision</w:t>
      </w:r>
    </w:p>
    <w:p w14:paraId="7624A1FC" w14:textId="77777777" w:rsidR="00B73CA9" w:rsidRDefault="00850A98">
      <w:pPr>
        <w:pStyle w:val="Compact"/>
        <w:numPr>
          <w:ilvl w:val="1"/>
          <w:numId w:val="16"/>
        </w:numPr>
      </w:pPr>
      <w:r>
        <w:t>Any others?</w:t>
      </w:r>
    </w:p>
    <w:p w14:paraId="76673A27" w14:textId="77777777" w:rsidR="00B73CA9" w:rsidRDefault="00850A98">
      <w:pPr>
        <w:pStyle w:val="Compact"/>
        <w:numPr>
          <w:ilvl w:val="0"/>
          <w:numId w:val="15"/>
        </w:numPr>
      </w:pPr>
      <w:r>
        <w:t>Percent So Cal stream miles or site frequency in each category</w:t>
      </w:r>
    </w:p>
    <w:p w14:paraId="712EE2E0" w14:textId="77777777" w:rsidR="00B73CA9" w:rsidRDefault="00850A98">
      <w:pPr>
        <w:pStyle w:val="Compact"/>
        <w:numPr>
          <w:ilvl w:val="1"/>
          <w:numId w:val="17"/>
        </w:numPr>
      </w:pPr>
      <w:r>
        <w:t>As a set up for the value of the categorical scoring</w:t>
      </w:r>
    </w:p>
    <w:p w14:paraId="2EC29D31" w14:textId="77777777" w:rsidR="00B73CA9" w:rsidRDefault="00850A98">
      <w:pPr>
        <w:pStyle w:val="Compact"/>
        <w:numPr>
          <w:ilvl w:val="0"/>
          <w:numId w:val="15"/>
        </w:numPr>
      </w:pPr>
      <w:r>
        <w:t>Overall agreement among stressor indicators</w:t>
      </w:r>
    </w:p>
    <w:p w14:paraId="7B153757" w14:textId="77777777" w:rsidR="00B73CA9" w:rsidRDefault="00850A98">
      <w:pPr>
        <w:pStyle w:val="Compact"/>
        <w:numPr>
          <w:ilvl w:val="1"/>
          <w:numId w:val="18"/>
        </w:numPr>
      </w:pPr>
      <w:r>
        <w:lastRenderedPageBreak/>
        <w:t>As a set up for do we need multiple indicators?</w:t>
      </w:r>
    </w:p>
    <w:p w14:paraId="77F8FCF0" w14:textId="77777777" w:rsidR="00B73CA9" w:rsidRDefault="00850A98">
      <w:pPr>
        <w:pStyle w:val="Compact"/>
        <w:numPr>
          <w:ilvl w:val="0"/>
          <w:numId w:val="15"/>
        </w:numPr>
      </w:pPr>
      <w:r>
        <w:t>Overall agreement among response indicators</w:t>
      </w:r>
    </w:p>
    <w:p w14:paraId="260C789A" w14:textId="77777777" w:rsidR="00B73CA9" w:rsidRDefault="00850A98">
      <w:pPr>
        <w:pStyle w:val="Compact"/>
        <w:numPr>
          <w:ilvl w:val="1"/>
          <w:numId w:val="19"/>
        </w:numPr>
      </w:pPr>
      <w:r>
        <w:t>As a set up for do we need multiple indicators?</w:t>
      </w:r>
    </w:p>
    <w:p w14:paraId="477B77B3" w14:textId="77777777" w:rsidR="00B73CA9" w:rsidRDefault="00850A98">
      <w:pPr>
        <w:pStyle w:val="Compact"/>
        <w:numPr>
          <w:ilvl w:val="0"/>
          <w:numId w:val="15"/>
        </w:numPr>
      </w:pPr>
      <w:r>
        <w:t>SQI trends either overall or at example sites</w:t>
      </w:r>
    </w:p>
    <w:p w14:paraId="66ABDA01" w14:textId="77777777" w:rsidR="00B73CA9" w:rsidRDefault="00850A98">
      <w:pPr>
        <w:pStyle w:val="Heading1"/>
      </w:pPr>
      <w:bookmarkStart w:id="53" w:name="discussion"/>
      <w:r>
        <w:t>Discussion</w:t>
      </w:r>
      <w:bookmarkEnd w:id="53"/>
    </w:p>
    <w:p w14:paraId="69D7393E" w14:textId="77777777" w:rsidR="00B73CA9" w:rsidRDefault="00850A98">
      <w:pPr>
        <w:pStyle w:val="FirstParagraph"/>
      </w:pPr>
      <w:r>
        <w:t>The Stream Quality Index fills a common need of watershed managers to synthesize large amounts of information when making decisions or communicating the technical basis for those decisions. This need is particularly important in regions like Southern California, where large-scale landscape alteration and competing demands for water usage creates a need for prioritization of limited resources. We have demonstrated how this index may be used to prioritize sites for restoration, protection, and other management activities on a large scale, allowing managers to recognize large-scale patterns that may not be evident if analyses were conducted on a site-by-site basis.</w:t>
      </w:r>
    </w:p>
    <w:p w14:paraId="00BBFA69" w14:textId="77777777" w:rsidR="00B73CA9" w:rsidRDefault="00850A98">
      <w:pPr>
        <w:pStyle w:val="BodyText"/>
      </w:pPr>
      <w:r>
        <w:t>Because our index was focused on assessing environmental health, a key challenge was reflecting relationships among indicators of stream quality consistent with our conceptual model of a healthy stream ecosystem. That is, it was crucial to combine biological, chemical, and habitat indicators in a way that properly reflects the role of biology as a direct measure of condition, and the role of other indicators as measures of stress. Importantly, a finding of good water chemistry should not obscure or distort an indication of poor biology, and vice versa. We determined that a categorical approach was an appropriate way to address this concern, as a simple quantitative index that treats each indicator as independent lines of evidence could not effectively characterize situations where these indicators disagreed — a common situation in our data set. [Something about SQOs here?]</w:t>
      </w:r>
    </w:p>
    <w:p w14:paraId="46823D6D" w14:textId="77777777" w:rsidR="00B73CA9" w:rsidRDefault="00850A98">
      <w:pPr>
        <w:pStyle w:val="BodyText"/>
      </w:pPr>
      <w:r>
        <w:t>As a categorical index, the SQI provides a readily interpretable description of stream conditions. The four classes defined by the index (i.e., healthy and unstressed, healthy and resilient, impacted and stressed, impacted by unknown stress) can be understood by a general audience with little familiarity with the underlying data or the tools used to analyze them. In contrast, numeric indices demand a higher level of experience to interpret; without training, an unfamiliar audience cannot easily identify which values of a numeric index correspond to conditions requiring protection and which correspond to problems requiring intervention. [Although categorical indices create challenges for assessing trends or identifying borderline conditions, we have addressed this by XYZ .]</w:t>
      </w:r>
    </w:p>
    <w:p w14:paraId="0D7B49AE" w14:textId="77777777" w:rsidR="00B73CA9" w:rsidRDefault="00850A98">
      <w:pPr>
        <w:pStyle w:val="BodyText"/>
      </w:pPr>
      <w:r>
        <w:t xml:space="preserve">The SQI addresses the challenge of synthesizing large amounts of information about stream condition while preserving the components and presenting them for more detailed exploration. The index is structured in layers, allowing interested users to explore reasons for categorical classificaton of each site. That is, users can determine which biological indicators account for a stream’s health rating, along with which stressors may or not be associated with biological condition. Users can identify presence or absence of physical and/or chemical stressors and which components in equations (1) and (2) may be linked to their respective stressor categories. Further, physical habitat measures described by CRAM and IPI include additional metrics that were used to calculate scores at each site. Although these metrics were not explicit components </w:t>
      </w:r>
      <w:r>
        <w:lastRenderedPageBreak/>
        <w:t>in the empirical models of the SQI, they serve as additional diagnostic information to describe physical conditions at each site.</w:t>
      </w:r>
    </w:p>
    <w:p w14:paraId="4DC6574D" w14:textId="15D6D309" w:rsidR="00B73CA9" w:rsidRDefault="00850A98">
      <w:pPr>
        <w:pStyle w:val="BodyText"/>
      </w:pPr>
      <w:r>
        <w:t>Our approach to characterizing stressors differs from similar efforts, making the SQI well suited for use with ambient monitoring programs. The Canadian Water Quality Index (CWQI, CCME (Canadian Council of Ministers of the Environment) (</w:t>
      </w:r>
      <w:hyperlink w:anchor="ref-CCME01">
        <w:r>
          <w:rPr>
            <w:rStyle w:val="Hyperlink"/>
          </w:rPr>
          <w:t>2001</w:t>
        </w:r>
      </w:hyperlink>
      <w:r>
        <w:t>), Hurley, Sadiq, and Mazumder (</w:t>
      </w:r>
      <w:hyperlink w:anchor="ref-Hurley12">
        <w:r>
          <w:rPr>
            <w:rStyle w:val="Hyperlink"/>
          </w:rPr>
          <w:t>2012</w:t>
        </w:r>
      </w:hyperlink>
      <w:r>
        <w:t>)) is a similar tool that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the SMC, Mazor (</w:t>
      </w:r>
      <w:hyperlink w:anchor="ref-Mazor15">
        <w:r>
          <w:rPr>
            <w:rStyle w:val="Hyperlink"/>
          </w:rPr>
          <w:t>2015</w:t>
        </w:r>
      </w:hyperlink>
      <w:r>
        <w:t>), or the National Rivers and Streams Assessment, USEPA (US Environmental Protection Agency) (</w:t>
      </w:r>
      <w:hyperlink w:anchor="ref-USEPA16">
        <w:r>
          <w:rPr>
            <w:rStyle w:val="Hyperlink"/>
          </w:rPr>
          <w:t>2016</w:t>
        </w:r>
      </w:hyperlink>
      <w:r>
        <w:t>)) that typically sample many sites with little or no replication and focusing on just a few indicators broadly indicative of water chemistry conditions rather than a large suite of potential stressors. Our approach is also applicable to indicators where thresholds are unavailable (e.g., CRAM or IPI), yet the relevance for measuring aquatic life supportis maintained even if it has less bearing on regulatory compliance than other approaches, such as the CWQI. Finally, our approach can be directly interpreted without familiarity of established benchmarks because the empirical stress models in</w:t>
      </w:r>
      <w:ins w:id="54" w:author="Susanna Theroux" w:date="2019-03-21T13:52:00Z">
        <w:r w:rsidR="005840DE">
          <w:t xml:space="preserve"> </w:t>
        </w:r>
      </w:ins>
      <w:r>
        <w:t>the SQI are expressed as probabilities of degrading biological condition, rather than abstract numbers.</w:t>
      </w:r>
    </w:p>
    <w:p w14:paraId="4D0FFC90" w14:textId="77777777" w:rsidR="00B73CA9" w:rsidRDefault="00850A98">
      <w:pPr>
        <w:pStyle w:val="BodyText"/>
      </w:pPr>
      <w:r>
        <w:t>Our theoretical framework for the SQI is not without drawbacks. The index currently cannot accommodate additional or fewer indicators of stress or stream condition. This differs from the CWQI that can include any num</w:t>
      </w:r>
      <w:bookmarkStart w:id="55" w:name="_GoBack"/>
      <w:bookmarkEnd w:id="55"/>
      <w:r>
        <w:t>ber of available parameters. Missing data (e.g., lost samples or incomplte coverage of required data at a site) prevents calculation of the SQI and the index cannot be estimated without recalibration to include or exclude individual components. The initial SQI described herein was purposefully restricted to a limited number of parameters to focus on developing the foundation of the index, knowing that a broader scope could preclude many sites from analysis. For example, CSCI and ASCI scores for the biological components of the SQI are available at over 1000 sites in southern California. Combining these data with the required chemical and physical stressor data reduced the total dataset where all components were available to only 266 sites. Additional work on the SQI should explore how the categorical descriptions can be provided in the absence of all the necessary components. For example, missing IPI data could be replaced with a mean value appropriate for the region so as not to bias the outcome, whereas the effect of this estimation should be explicitly demonstrated as a component of uncertainty in the final SQI output. Similarly, a mechanism for adding additional components to the SQI that are not currently included should be explored.</w:t>
      </w:r>
    </w:p>
    <w:p w14:paraId="7959071C" w14:textId="77777777" w:rsidR="00B73CA9" w:rsidRDefault="00850A98">
      <w:pPr>
        <w:pStyle w:val="Heading2"/>
      </w:pPr>
      <w:bookmarkStart w:id="56" w:name="the-sqi-web-application"/>
      <w:r>
        <w:t>The SQI web application</w:t>
      </w:r>
      <w:bookmarkEnd w:id="56"/>
    </w:p>
    <w:p w14:paraId="6772C577" w14:textId="77777777" w:rsidR="00B73CA9" w:rsidRDefault="00850A98">
      <w:pPr>
        <w:pStyle w:val="FirstParagraph"/>
      </w:pPr>
      <w:r>
        <w:t>A web application was developed to make the SQI accessible to managers and other stakeholders (</w:t>
      </w:r>
      <w:hyperlink r:id="rId13">
        <w:r>
          <w:rPr>
            <w:rStyle w:val="Hyperlink"/>
          </w:rPr>
          <w:t>https://sccwrp.shinyapps.io/sqi_shiny</w:t>
        </w:r>
      </w:hyperlink>
      <w:r>
        <w:t xml:space="preserve">). First, the web interface uses an open source software program developed in R (Chang et al. </w:t>
      </w:r>
      <w:hyperlink w:anchor="ref-Chang18">
        <w:r>
          <w:rPr>
            <w:rStyle w:val="Hyperlink"/>
          </w:rPr>
          <w:t>2018</w:t>
        </w:r>
      </w:hyperlink>
      <w:r>
        <w:t xml:space="preserve">; RDCT (R Development Core Team) </w:t>
      </w:r>
      <w:hyperlink w:anchor="ref-RDCT18">
        <w:r>
          <w:rPr>
            <w:rStyle w:val="Hyperlink"/>
          </w:rPr>
          <w:t>2018</w:t>
        </w:r>
      </w:hyperlink>
      <w:r>
        <w:t xml:space="preserve">) to automate batch calculation of the SQI at large numbers of sites (Beck and Mazor </w:t>
      </w:r>
      <w:hyperlink w:anchor="ref-Beck18f">
        <w:r>
          <w:rPr>
            <w:rStyle w:val="Hyperlink"/>
          </w:rPr>
          <w:t>2018</w:t>
        </w:r>
      </w:hyperlink>
      <w:r>
        <w:t xml:space="preserve">). This allows the index and web application to be easily updated as new data become avialable. Second, visualizations also support exploration of the data at both regional and site scales, improving </w:t>
      </w:r>
      <w:r>
        <w:lastRenderedPageBreak/>
        <w:t>flexibility of application by allowing users to explore results in different spatial contexts. Scores for each index component are provided, with the option to view the underlying data that were used for the empirical stress models and categorical outcomes. A map allows comparison of sites of interest to the region as a whole, as well as county- or watershed-level summaries.</w:t>
      </w:r>
    </w:p>
    <w:p w14:paraId="390E4FA8" w14:textId="77777777" w:rsidR="00B73CA9" w:rsidRDefault="00850A98">
      <w:pPr>
        <w:pStyle w:val="BodyText"/>
      </w:pPr>
      <w:r>
        <w:t>As an example, a selected site in eastern San Diego county is shown to have healthy biological conditions (i.e., unimpacted benthic macroninvertebrate and algal communities), whereas stress data suggest presence of physical or chemical habitat degradtation (i.e., overall SQI category is healthy and resilient). If additional details are needed, exploration of components of the web application allow the user to identify the presence of different stressors. For the selected site, only physical stress was observed and unusually high levels of sands and fines as one component of the overall physical stress measure was observed, relative to the other stress measures that were comparable to ranges observed for the region. With this information, managers can prioritize follow-up actions to identify causes of elevated sands and fines, e.g., wildfire, bank erosion, or other sources, and any additional management actions that can result from this information, e.g., formal causal analysis or site restoration. As such,the web application provides a screening tool to rapidly assess condition and identify potential stresors that may be impacting condition. Without this interactive tool, priorities are more difficult to identify as managers and stakeholders must rely on less intuitive research products (e.g., tabular data).</w:t>
      </w:r>
    </w:p>
    <w:p w14:paraId="7512A94F" w14:textId="77777777" w:rsidR="00B73CA9" w:rsidRDefault="00850A98">
      <w:pPr>
        <w:pStyle w:val="Heading2"/>
      </w:pPr>
      <w:bookmarkStart w:id="57" w:name="conclusions"/>
      <w:r>
        <w:t>Conclusions</w:t>
      </w:r>
      <w:bookmarkEnd w:id="57"/>
    </w:p>
    <w:p w14:paraId="67F62E43" w14:textId="77777777" w:rsidR="00B73CA9" w:rsidRDefault="00850A98">
      <w:pPr>
        <w:pStyle w:val="FirstParagraph"/>
      </w:pPr>
      <w:r>
        <w:t>An integrated stream quality index has the potential to transform watershed management by giving managers a tool to synthesize large amounts of data, assign priorities based on this synthesis, and communicate these decisions to a broad range of stakeholders who may lack familiarity with bioassessment or watershed science. The index preserves our understanding of the roles of different indicators in describing stream health, combining them into a single, easily understood category, while also preserving the information contributing to the integrated assessment. An integrated stream quality index could be used to communicate information in both technical and non-technical venues, such as watershed assessments, permit reporting requirements, and routine environmental report cards.</w:t>
      </w:r>
    </w:p>
    <w:p w14:paraId="6A59B633" w14:textId="77777777" w:rsidR="00B73CA9" w:rsidRDefault="00850A98">
      <w:pPr>
        <w:pStyle w:val="Heading1"/>
      </w:pPr>
      <w:bookmarkStart w:id="58" w:name="figures"/>
      <w:r>
        <w:lastRenderedPageBreak/>
        <w:t>Figures</w:t>
      </w:r>
      <w:bookmarkEnd w:id="58"/>
    </w:p>
    <w:p w14:paraId="0EAFB805" w14:textId="77777777" w:rsidR="00B73CA9" w:rsidRDefault="00850A98">
      <w:r>
        <w:rPr>
          <w:noProof/>
        </w:rPr>
        <w:drawing>
          <wp:inline distT="0" distB="0" distL="0" distR="0" wp14:anchorId="366FDFDD" wp14:editId="7CEBE4A4">
            <wp:extent cx="5943600" cy="3184071"/>
            <wp:effectExtent l="0" t="0" r="0" b="0"/>
            <wp:docPr id="1" name="Picture"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wp:cNvGraphicFramePr/>
            <a:graphic xmlns:a="http://schemas.openxmlformats.org/drawingml/2006/main">
              <a:graphicData uri="http://schemas.openxmlformats.org/drawingml/2006/picture">
                <pic:pic xmlns:pic="http://schemas.openxmlformats.org/drawingml/2006/picture">
                  <pic:nvPicPr>
                    <pic:cNvPr id="0" name="Picture" descr="figs/sqi_flo.png"/>
                    <pic:cNvPicPr>
                      <a:picLocks noChangeAspect="1" noChangeArrowheads="1"/>
                    </pic:cNvPicPr>
                  </pic:nvPicPr>
                  <pic:blipFill>
                    <a:blip r:embed="rId14"/>
                    <a:stretch>
                      <a:fillRect/>
                    </a:stretch>
                  </pic:blipFill>
                  <pic:spPr bwMode="auto">
                    <a:xfrm>
                      <a:off x="0" y="0"/>
                      <a:ext cx="5943600" cy="3184071"/>
                    </a:xfrm>
                    <a:prstGeom prst="rect">
                      <a:avLst/>
                    </a:prstGeom>
                    <a:noFill/>
                    <a:ln w="9525">
                      <a:noFill/>
                      <a:headEnd/>
                      <a:tailEnd/>
                    </a:ln>
                  </pic:spPr>
                </pic:pic>
              </a:graphicData>
            </a:graphic>
          </wp:inline>
        </w:drawing>
      </w:r>
    </w:p>
    <w:p w14:paraId="0633441A" w14:textId="77777777" w:rsidR="00B73CA9" w:rsidRDefault="00850A98">
      <w:pPr>
        <w:pStyle w:val="ImageCaption"/>
      </w:pPr>
      <w:r>
        <w:t>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14:paraId="77C85A55" w14:textId="77777777" w:rsidR="00B73CA9" w:rsidRDefault="00850A98">
      <w:r>
        <w:rPr>
          <w:noProof/>
        </w:rPr>
        <w:lastRenderedPageBreak/>
        <w:drawing>
          <wp:inline distT="0" distB="0" distL="0" distR="0" wp14:anchorId="00AF7319" wp14:editId="65DF41F3">
            <wp:extent cx="5943600" cy="4401375"/>
            <wp:effectExtent l="0" t="0" r="0" b="0"/>
            <wp:docPr id="2" name="Picture"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wp:cNvGraphicFramePr/>
            <a:graphic xmlns:a="http://schemas.openxmlformats.org/drawingml/2006/main">
              <a:graphicData uri="http://schemas.openxmlformats.org/drawingml/2006/picture">
                <pic:pic xmlns:pic="http://schemas.openxmlformats.org/drawingml/2006/picture">
                  <pic:nvPicPr>
                    <pic:cNvPr id="0" name="Picture" descr="figs/sqi_cat.png"/>
                    <pic:cNvPicPr>
                      <a:picLocks noChangeAspect="1" noChangeArrowheads="1"/>
                    </pic:cNvPicPr>
                  </pic:nvPicPr>
                  <pic:blipFill>
                    <a:blip r:embed="rId15"/>
                    <a:stretch>
                      <a:fillRect/>
                    </a:stretch>
                  </pic:blipFill>
                  <pic:spPr bwMode="auto">
                    <a:xfrm>
                      <a:off x="0" y="0"/>
                      <a:ext cx="5943600" cy="4401375"/>
                    </a:xfrm>
                    <a:prstGeom prst="rect">
                      <a:avLst/>
                    </a:prstGeom>
                    <a:noFill/>
                    <a:ln w="9525">
                      <a:noFill/>
                      <a:headEnd/>
                      <a:tailEnd/>
                    </a:ln>
                  </pic:spPr>
                </pic:pic>
              </a:graphicData>
            </a:graphic>
          </wp:inline>
        </w:drawing>
      </w:r>
    </w:p>
    <w:p w14:paraId="5C3E5441" w14:textId="77777777" w:rsidR="00B73CA9" w:rsidRDefault="00850A98">
      <w:pPr>
        <w:pStyle w:val="ImageCaption"/>
      </w:pPr>
      <w:r>
        <w:t>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14:paraId="5E3338AC" w14:textId="77777777" w:rsidR="00B73CA9" w:rsidRDefault="00850A98">
      <w:r>
        <w:rPr>
          <w:noProof/>
        </w:rPr>
        <w:lastRenderedPageBreak/>
        <w:drawing>
          <wp:inline distT="0" distB="0" distL="0" distR="0" wp14:anchorId="40F1E623" wp14:editId="1B16B05F">
            <wp:extent cx="5943600" cy="5943600"/>
            <wp:effectExtent l="0" t="0" r="0" b="0"/>
            <wp:docPr id="3" name="Picture"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wp:cNvGraphicFramePr/>
            <a:graphic xmlns:a="http://schemas.openxmlformats.org/drawingml/2006/main">
              <a:graphicData uri="http://schemas.openxmlformats.org/drawingml/2006/picture">
                <pic:pic xmlns:pic="http://schemas.openxmlformats.org/drawingml/2006/picture">
                  <pic:nvPicPr>
                    <pic:cNvPr id="0" name="Picture" descr="figs/sqi_map.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14:paraId="6E12105F" w14:textId="77777777" w:rsidR="00B73CA9" w:rsidRDefault="00850A98">
      <w:pPr>
        <w:pStyle w:val="ImageCaption"/>
      </w:pPr>
      <w:r>
        <w:t>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460B104F" w14:textId="77777777" w:rsidR="00B73CA9" w:rsidRDefault="00850A98">
      <w:r>
        <w:rPr>
          <w:noProof/>
        </w:rPr>
        <w:lastRenderedPageBreak/>
        <w:drawing>
          <wp:inline distT="0" distB="0" distL="0" distR="0" wp14:anchorId="5078F651" wp14:editId="4B8E580B">
            <wp:extent cx="5943600" cy="2971800"/>
            <wp:effectExtent l="0" t="0" r="0" b="0"/>
            <wp:docPr id="4" name="Picture" descr="Figure 4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lt;a href=“#tab:biocmb”&gt;1) as the response measure for each model and by calibration/validation datasets (3:1 split). Points show the four possible categorical outcomes from the overall SQI. CSCI: California Stream Condition Index, ASCI: Algal Stream Condition Index"/>
            <wp:cNvGraphicFramePr/>
            <a:graphic xmlns:a="http://schemas.openxmlformats.org/drawingml/2006/main">
              <a:graphicData uri="http://schemas.openxmlformats.org/drawingml/2006/picture">
                <pic:pic xmlns:pic="http://schemas.openxmlformats.org/drawingml/2006/picture">
                  <pic:nvPicPr>
                    <pic:cNvPr id="0" name="Picture" descr="figs/box_lik.png"/>
                    <pic:cNvPicPr>
                      <a:picLocks noChangeAspect="1" noChangeArrowheads="1"/>
                    </pic:cNvPicPr>
                  </pic:nvPicPr>
                  <pic:blipFill>
                    <a:blip r:embed="rId17"/>
                    <a:stretch>
                      <a:fillRect/>
                    </a:stretch>
                  </pic:blipFill>
                  <pic:spPr bwMode="auto">
                    <a:xfrm>
                      <a:off x="0" y="0"/>
                      <a:ext cx="5943600" cy="2971800"/>
                    </a:xfrm>
                    <a:prstGeom prst="rect">
                      <a:avLst/>
                    </a:prstGeom>
                    <a:noFill/>
                    <a:ln w="9525">
                      <a:noFill/>
                      <a:headEnd/>
                      <a:tailEnd/>
                    </a:ln>
                  </pic:spPr>
                </pic:pic>
              </a:graphicData>
            </a:graphic>
          </wp:inline>
        </w:drawing>
      </w:r>
    </w:p>
    <w:p w14:paraId="317D9405" w14:textId="77777777" w:rsidR="00B73CA9" w:rsidRDefault="00850A98">
      <w:pPr>
        <w:pStyle w:val="ImageCaption"/>
      </w:pPr>
      <w:r>
        <w:t>Figure 4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&lt;a href=“#tab:biocmb”&gt;1) as the response measure for each model and by calibration/validation datasets (3:1 split). Points show the four possible categorical outcomes from the overall SQI. CSCI: California Stream Condition Index, ASCI: Algal Stream Condition Index</w:t>
      </w:r>
    </w:p>
    <w:p w14:paraId="39A45E2E" w14:textId="77777777" w:rsidR="00B73CA9" w:rsidRDefault="00850A98">
      <w:r>
        <w:rPr>
          <w:noProof/>
        </w:rPr>
        <w:lastRenderedPageBreak/>
        <w:drawing>
          <wp:inline distT="0" distB="0" distL="0" distR="0" wp14:anchorId="2ED476F0" wp14:editId="27E39FF8">
            <wp:extent cx="4125112" cy="4583458"/>
            <wp:effectExtent l="0" t="0" r="0" b="0"/>
            <wp:docPr id="5" name="Picture" descr="Figure 5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wp:cNvGraphicFramePr/>
            <a:graphic xmlns:a="http://schemas.openxmlformats.org/drawingml/2006/main">
              <a:graphicData uri="http://schemas.openxmlformats.org/drawingml/2006/picture">
                <pic:pic xmlns:pic="http://schemas.openxmlformats.org/drawingml/2006/picture">
                  <pic:nvPicPr>
                    <pic:cNvPr id="0" name="Picture" descr="figs/str_lik.png"/>
                    <pic:cNvPicPr>
                      <a:picLocks noChangeAspect="1" noChangeArrowheads="1"/>
                    </pic:cNvPicPr>
                  </pic:nvPicPr>
                  <pic:blipFill>
                    <a:blip r:embed="rId18"/>
                    <a:stretch>
                      <a:fillRect/>
                    </a:stretch>
                  </pic:blipFill>
                  <pic:spPr bwMode="auto">
                    <a:xfrm>
                      <a:off x="0" y="0"/>
                      <a:ext cx="4125112" cy="4583458"/>
                    </a:xfrm>
                    <a:prstGeom prst="rect">
                      <a:avLst/>
                    </a:prstGeom>
                    <a:noFill/>
                    <a:ln w="9525">
                      <a:noFill/>
                      <a:headEnd/>
                      <a:tailEnd/>
                    </a:ln>
                  </pic:spPr>
                </pic:pic>
              </a:graphicData>
            </a:graphic>
          </wp:inline>
        </w:drawing>
      </w:r>
    </w:p>
    <w:p w14:paraId="71BDE6CC" w14:textId="77777777" w:rsidR="00B73CA9" w:rsidRDefault="00850A98">
      <w:pPr>
        <w:pStyle w:val="ImageCaption"/>
      </w:pPr>
      <w:r>
        <w:t>Figure 5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w:t>
      </w:r>
    </w:p>
    <w:p w14:paraId="1D4C0304" w14:textId="77777777" w:rsidR="00B73CA9" w:rsidRDefault="00850A98">
      <w:r>
        <w:rPr>
          <w:noProof/>
        </w:rPr>
        <w:lastRenderedPageBreak/>
        <w:drawing>
          <wp:inline distT="0" distB="0" distL="0" distR="0" wp14:anchorId="627CAB35" wp14:editId="63C10058">
            <wp:extent cx="5943600" cy="4457700"/>
            <wp:effectExtent l="0" t="0" r="0" b="0"/>
            <wp:docPr id="6" name="Picture" descr="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wp:cNvGraphicFramePr/>
            <a:graphic xmlns:a="http://schemas.openxmlformats.org/drawingml/2006/main">
              <a:graphicData uri="http://schemas.openxmlformats.org/drawingml/2006/picture">
                <pic:pic xmlns:pic="http://schemas.openxmlformats.org/drawingml/2006/picture">
                  <pic:nvPicPr>
                    <pic:cNvPr id="0" name="Picture" descr="figs/rsp_crv.png"/>
                    <pic:cNvPicPr>
                      <a:picLocks noChangeAspect="1" noChangeArrowheads="1"/>
                    </pic:cNvPicPr>
                  </pic:nvPicPr>
                  <pic:blipFill>
                    <a:blip r:embed="rId19"/>
                    <a:stretch>
                      <a:fillRect/>
                    </a:stretch>
                  </pic:blipFill>
                  <pic:spPr bwMode="auto">
                    <a:xfrm>
                      <a:off x="0" y="0"/>
                      <a:ext cx="5943600" cy="4457700"/>
                    </a:xfrm>
                    <a:prstGeom prst="rect">
                      <a:avLst/>
                    </a:prstGeom>
                    <a:noFill/>
                    <a:ln w="9525">
                      <a:noFill/>
                      <a:headEnd/>
                      <a:tailEnd/>
                    </a:ln>
                  </pic:spPr>
                </pic:pic>
              </a:graphicData>
            </a:graphic>
          </wp:inline>
        </w:drawing>
      </w:r>
    </w:p>
    <w:p w14:paraId="081C814E" w14:textId="77777777" w:rsidR="00B73CA9" w:rsidRDefault="00850A98">
      <w:pPr>
        <w:pStyle w:val="ImageCaption"/>
      </w:pPr>
      <w:r>
        <w:t>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14:paraId="48994070" w14:textId="77777777" w:rsidR="00B73CA9" w:rsidRDefault="00850A98">
      <w:pPr>
        <w:pStyle w:val="Heading1"/>
      </w:pPr>
      <w:bookmarkStart w:id="59" w:name="tables"/>
      <w:r>
        <w:t>Tables</w:t>
      </w:r>
      <w:bookmarkEnd w:id="59"/>
    </w:p>
    <w:p w14:paraId="3A49DDE2" w14:textId="77777777" w:rsidR="00B73CA9" w:rsidRDefault="00850A98">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w:t>
      </w:r>
      <w:r>
        <w:lastRenderedPageBreak/>
        <w:t>scores at reference sites, i.e., 1st, 10th, and 30th percentiles. The scores associated with the percentiles for each index (CSCI, ASCI) are in parentheses.</w:t>
      </w:r>
    </w:p>
    <w:tbl>
      <w:tblPr>
        <w:tblW w:w="0" w:type="pct"/>
        <w:tblLook w:val="07E0" w:firstRow="1" w:lastRow="1" w:firstColumn="1" w:lastColumn="1" w:noHBand="1" w:noVBand="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gridCol w:w="1904"/>
        <w:gridCol w:w="1773"/>
        <w:gridCol w:w="1974"/>
        <w:gridCol w:w="1974"/>
        <w:gridCol w:w="1735"/>
      </w:tblGrid>
      <w:tr w:rsidR="00B73CA9" w14:paraId="5A372DB9" w14:textId="77777777">
        <w:tc>
          <w:tcPr>
            <w:tcW w:w="0" w:type="auto"/>
            <w:tcBorders>
              <w:bottom w:val="single" w:sz="0" w:space="0" w:color="auto"/>
            </w:tcBorders>
            <w:vAlign w:val="bottom"/>
          </w:tcPr>
          <w:p w14:paraId="3ED1EEBC" w14:textId="77777777" w:rsidR="00B73CA9" w:rsidRDefault="00B73CA9">
            <w:pPr>
              <w:pStyle w:val="Compact"/>
            </w:pPr>
          </w:p>
        </w:tc>
        <w:tc>
          <w:tcPr>
            <w:tcW w:w="0" w:type="auto"/>
            <w:tcBorders>
              <w:bottom w:val="single" w:sz="0" w:space="0" w:color="auto"/>
            </w:tcBorders>
            <w:vAlign w:val="bottom"/>
          </w:tcPr>
          <w:p w14:paraId="16C06EA7" w14:textId="77777777" w:rsidR="00B73CA9" w:rsidRDefault="00850A98">
            <w:pPr>
              <w:pStyle w:val="Compact"/>
              <w:jc w:val="right"/>
            </w:pPr>
            <w:r>
              <w:t>Algae ref 1: (ASCI &gt; 0.93)</w:t>
            </w:r>
          </w:p>
        </w:tc>
        <w:tc>
          <w:tcPr>
            <w:tcW w:w="0" w:type="auto"/>
            <w:tcBorders>
              <w:bottom w:val="single" w:sz="0" w:space="0" w:color="auto"/>
            </w:tcBorders>
            <w:vAlign w:val="bottom"/>
          </w:tcPr>
          <w:p w14:paraId="6F61B3AA" w14:textId="77777777" w:rsidR="00B73CA9" w:rsidRDefault="00850A98">
            <w:pPr>
              <w:pStyle w:val="Compact"/>
              <w:jc w:val="right"/>
            </w:pPr>
            <w:r>
              <w:t>Algae ref 2: (ASCI 0.83 - 0.93)</w:t>
            </w:r>
          </w:p>
        </w:tc>
        <w:tc>
          <w:tcPr>
            <w:tcW w:w="0" w:type="auto"/>
            <w:tcBorders>
              <w:bottom w:val="single" w:sz="0" w:space="0" w:color="auto"/>
            </w:tcBorders>
            <w:vAlign w:val="bottom"/>
          </w:tcPr>
          <w:p w14:paraId="1236670A" w14:textId="77777777" w:rsidR="00B73CA9" w:rsidRDefault="00850A98">
            <w:pPr>
              <w:pStyle w:val="Compact"/>
              <w:jc w:val="right"/>
            </w:pPr>
            <w:r>
              <w:t>Algae ref 3: (ASCI 0.70 - 0.83)</w:t>
            </w:r>
          </w:p>
        </w:tc>
        <w:tc>
          <w:tcPr>
            <w:tcW w:w="0" w:type="auto"/>
            <w:tcBorders>
              <w:bottom w:val="single" w:sz="0" w:space="0" w:color="auto"/>
            </w:tcBorders>
            <w:vAlign w:val="bottom"/>
          </w:tcPr>
          <w:p w14:paraId="4C1B9BDC" w14:textId="77777777" w:rsidR="00B73CA9" w:rsidRDefault="00850A98">
            <w:pPr>
              <w:pStyle w:val="Compact"/>
              <w:jc w:val="right"/>
            </w:pPr>
            <w:r>
              <w:t>Algae ref 4: (ASCI &lt; 0.70</w:t>
            </w:r>
          </w:p>
        </w:tc>
      </w:tr>
      <w:tr w:rsidR="00B73CA9" w14:paraId="5C288602" w14:textId="77777777">
        <w:tc>
          <w:tcPr>
            <w:tcW w:w="0" w:type="auto"/>
          </w:tcPr>
          <w:p w14:paraId="11E1F424" w14:textId="77777777" w:rsidR="00B73CA9" w:rsidRDefault="00850A98">
            <w:pPr>
              <w:pStyle w:val="Compact"/>
            </w:pPr>
            <w:r>
              <w:t>BMI ref 1: (CSCI &gt; 0.92)</w:t>
            </w:r>
          </w:p>
        </w:tc>
        <w:tc>
          <w:tcPr>
            <w:tcW w:w="0" w:type="auto"/>
          </w:tcPr>
          <w:p w14:paraId="245FCC11" w14:textId="77777777" w:rsidR="00B73CA9" w:rsidRDefault="00850A98">
            <w:pPr>
              <w:pStyle w:val="Compact"/>
              <w:jc w:val="right"/>
            </w:pPr>
            <w:r>
              <w:t>4</w:t>
            </w:r>
          </w:p>
        </w:tc>
        <w:tc>
          <w:tcPr>
            <w:tcW w:w="0" w:type="auto"/>
          </w:tcPr>
          <w:p w14:paraId="0A246A7E" w14:textId="77777777" w:rsidR="00B73CA9" w:rsidRDefault="00850A98">
            <w:pPr>
              <w:pStyle w:val="Compact"/>
              <w:jc w:val="right"/>
            </w:pPr>
            <w:r>
              <w:t>1</w:t>
            </w:r>
          </w:p>
        </w:tc>
        <w:tc>
          <w:tcPr>
            <w:tcW w:w="0" w:type="auto"/>
          </w:tcPr>
          <w:p w14:paraId="32160DBC" w14:textId="77777777" w:rsidR="00B73CA9" w:rsidRDefault="00850A98">
            <w:pPr>
              <w:pStyle w:val="Compact"/>
              <w:jc w:val="right"/>
            </w:pPr>
            <w:r>
              <w:t>0</w:t>
            </w:r>
          </w:p>
        </w:tc>
        <w:tc>
          <w:tcPr>
            <w:tcW w:w="0" w:type="auto"/>
          </w:tcPr>
          <w:p w14:paraId="1319B459" w14:textId="77777777" w:rsidR="00B73CA9" w:rsidRDefault="00850A98">
            <w:pPr>
              <w:pStyle w:val="Compact"/>
              <w:jc w:val="right"/>
            </w:pPr>
            <w:r>
              <w:t>-1</w:t>
            </w:r>
          </w:p>
        </w:tc>
      </w:tr>
      <w:tr w:rsidR="00B73CA9" w14:paraId="50B76359" w14:textId="77777777">
        <w:tc>
          <w:tcPr>
            <w:tcW w:w="0" w:type="auto"/>
          </w:tcPr>
          <w:p w14:paraId="19A9E61A" w14:textId="77777777" w:rsidR="00B73CA9" w:rsidRDefault="00850A98">
            <w:pPr>
              <w:pStyle w:val="Compact"/>
            </w:pPr>
            <w:r>
              <w:t>BMI ref 2: (CSCI 0.79 - 0.92)</w:t>
            </w:r>
          </w:p>
        </w:tc>
        <w:tc>
          <w:tcPr>
            <w:tcW w:w="0" w:type="auto"/>
          </w:tcPr>
          <w:p w14:paraId="25ED3216" w14:textId="77777777" w:rsidR="00B73CA9" w:rsidRDefault="00850A98">
            <w:pPr>
              <w:pStyle w:val="Compact"/>
              <w:jc w:val="right"/>
            </w:pPr>
            <w:r>
              <w:t>1</w:t>
            </w:r>
          </w:p>
        </w:tc>
        <w:tc>
          <w:tcPr>
            <w:tcW w:w="0" w:type="auto"/>
          </w:tcPr>
          <w:p w14:paraId="17A74A24" w14:textId="77777777" w:rsidR="00B73CA9" w:rsidRDefault="00850A98">
            <w:pPr>
              <w:pStyle w:val="Compact"/>
              <w:jc w:val="right"/>
            </w:pPr>
            <w:r>
              <w:t>1</w:t>
            </w:r>
          </w:p>
        </w:tc>
        <w:tc>
          <w:tcPr>
            <w:tcW w:w="0" w:type="auto"/>
          </w:tcPr>
          <w:p w14:paraId="07D3F9E2" w14:textId="77777777" w:rsidR="00B73CA9" w:rsidRDefault="00850A98">
            <w:pPr>
              <w:pStyle w:val="Compact"/>
              <w:jc w:val="right"/>
            </w:pPr>
            <w:r>
              <w:t>-1</w:t>
            </w:r>
          </w:p>
        </w:tc>
        <w:tc>
          <w:tcPr>
            <w:tcW w:w="0" w:type="auto"/>
          </w:tcPr>
          <w:p w14:paraId="6A260C6B" w14:textId="77777777" w:rsidR="00B73CA9" w:rsidRDefault="00850A98">
            <w:pPr>
              <w:pStyle w:val="Compact"/>
              <w:jc w:val="right"/>
            </w:pPr>
            <w:r>
              <w:t>-2</w:t>
            </w:r>
          </w:p>
        </w:tc>
      </w:tr>
      <w:tr w:rsidR="00B73CA9" w14:paraId="16237D71" w14:textId="77777777">
        <w:tc>
          <w:tcPr>
            <w:tcW w:w="0" w:type="auto"/>
          </w:tcPr>
          <w:p w14:paraId="266B3E8D" w14:textId="77777777" w:rsidR="00B73CA9" w:rsidRDefault="00850A98">
            <w:pPr>
              <w:pStyle w:val="Compact"/>
            </w:pPr>
            <w:r>
              <w:t>BMI ref 3: (CSCI 0.63 - 0.79)</w:t>
            </w:r>
          </w:p>
        </w:tc>
        <w:tc>
          <w:tcPr>
            <w:tcW w:w="0" w:type="auto"/>
          </w:tcPr>
          <w:p w14:paraId="7B4B6C4E" w14:textId="77777777" w:rsidR="00B73CA9" w:rsidRDefault="00850A98">
            <w:pPr>
              <w:pStyle w:val="Compact"/>
              <w:jc w:val="right"/>
            </w:pPr>
            <w:r>
              <w:t>0</w:t>
            </w:r>
          </w:p>
        </w:tc>
        <w:tc>
          <w:tcPr>
            <w:tcW w:w="0" w:type="auto"/>
          </w:tcPr>
          <w:p w14:paraId="1786D84F" w14:textId="77777777" w:rsidR="00B73CA9" w:rsidRDefault="00850A98">
            <w:pPr>
              <w:pStyle w:val="Compact"/>
              <w:jc w:val="right"/>
            </w:pPr>
            <w:r>
              <w:t>-1</w:t>
            </w:r>
          </w:p>
        </w:tc>
        <w:tc>
          <w:tcPr>
            <w:tcW w:w="0" w:type="auto"/>
          </w:tcPr>
          <w:p w14:paraId="2B251ECD" w14:textId="77777777" w:rsidR="00B73CA9" w:rsidRDefault="00850A98">
            <w:pPr>
              <w:pStyle w:val="Compact"/>
              <w:jc w:val="right"/>
            </w:pPr>
            <w:r>
              <w:t>-2</w:t>
            </w:r>
          </w:p>
        </w:tc>
        <w:tc>
          <w:tcPr>
            <w:tcW w:w="0" w:type="auto"/>
          </w:tcPr>
          <w:p w14:paraId="4A1B589E" w14:textId="77777777" w:rsidR="00B73CA9" w:rsidRDefault="00850A98">
            <w:pPr>
              <w:pStyle w:val="Compact"/>
              <w:jc w:val="right"/>
            </w:pPr>
            <w:r>
              <w:t>-3</w:t>
            </w:r>
          </w:p>
        </w:tc>
      </w:tr>
      <w:tr w:rsidR="00B73CA9" w14:paraId="596DE15D" w14:textId="77777777">
        <w:tc>
          <w:tcPr>
            <w:tcW w:w="0" w:type="auto"/>
          </w:tcPr>
          <w:p w14:paraId="6A901BEF" w14:textId="77777777" w:rsidR="00B73CA9" w:rsidRDefault="00850A98">
            <w:pPr>
              <w:pStyle w:val="Compact"/>
            </w:pPr>
            <w:r>
              <w:t>BMI ref 4: (CSCI &lt; 0.63)</w:t>
            </w:r>
          </w:p>
        </w:tc>
        <w:tc>
          <w:tcPr>
            <w:tcW w:w="0" w:type="auto"/>
          </w:tcPr>
          <w:p w14:paraId="358C8F65" w14:textId="77777777" w:rsidR="00B73CA9" w:rsidRDefault="00850A98">
            <w:pPr>
              <w:pStyle w:val="Compact"/>
              <w:jc w:val="right"/>
            </w:pPr>
            <w:r>
              <w:t>-1</w:t>
            </w:r>
          </w:p>
        </w:tc>
        <w:tc>
          <w:tcPr>
            <w:tcW w:w="0" w:type="auto"/>
          </w:tcPr>
          <w:p w14:paraId="6C65DAEC" w14:textId="77777777" w:rsidR="00B73CA9" w:rsidRDefault="00850A98">
            <w:pPr>
              <w:pStyle w:val="Compact"/>
              <w:jc w:val="right"/>
            </w:pPr>
            <w:r>
              <w:t>-2</w:t>
            </w:r>
          </w:p>
        </w:tc>
        <w:tc>
          <w:tcPr>
            <w:tcW w:w="0" w:type="auto"/>
          </w:tcPr>
          <w:p w14:paraId="1A8C89A5" w14:textId="77777777" w:rsidR="00B73CA9" w:rsidRDefault="00850A98">
            <w:pPr>
              <w:pStyle w:val="Compact"/>
              <w:jc w:val="right"/>
            </w:pPr>
            <w:r>
              <w:t>-3</w:t>
            </w:r>
          </w:p>
        </w:tc>
        <w:tc>
          <w:tcPr>
            <w:tcW w:w="0" w:type="auto"/>
          </w:tcPr>
          <w:p w14:paraId="1C8946CD" w14:textId="77777777" w:rsidR="00B73CA9" w:rsidRDefault="00850A98">
            <w:pPr>
              <w:pStyle w:val="Compact"/>
              <w:jc w:val="right"/>
            </w:pPr>
            <w:r>
              <w:t>-4</w:t>
            </w:r>
          </w:p>
        </w:tc>
      </w:tr>
    </w:tbl>
    <w:p w14:paraId="676BA425" w14:textId="77777777" w:rsidR="00B73CA9" w:rsidRDefault="00850A98">
      <w:pPr>
        <w:pStyle w:val="TableCaption"/>
      </w:pPr>
      <w:r>
        <w:t>Table 2 Counts of sites in each of the categorical outputs from the SQI. For every SQI output (biological condition, overall SQI, stress condition), a site is categorized as one of four possible outcomes.</w:t>
      </w:r>
    </w:p>
    <w:tbl>
      <w:tblPr>
        <w:tblW w:w="0" w:type="pct"/>
        <w:tblLook w:val="07E0" w:firstRow="1" w:lastRow="1" w:firstColumn="1" w:lastColumn="1" w:noHBand="1" w:noVBand="1"/>
        <w:tblCaption w:val="Table 2 Counts of sites in each of the categorical outputs from the SQI. For every SQI output (biological condition, overall SQI, stress condition), a site is categorized as one of four possible outcomes."/>
      </w:tblPr>
      <w:tblGrid>
        <w:gridCol w:w="2183"/>
        <w:gridCol w:w="4635"/>
        <w:gridCol w:w="1729"/>
      </w:tblGrid>
      <w:tr w:rsidR="00B73CA9" w14:paraId="29D30EB5" w14:textId="77777777">
        <w:tc>
          <w:tcPr>
            <w:tcW w:w="0" w:type="auto"/>
            <w:tcBorders>
              <w:bottom w:val="single" w:sz="0" w:space="0" w:color="auto"/>
            </w:tcBorders>
            <w:vAlign w:val="bottom"/>
          </w:tcPr>
          <w:p w14:paraId="278506D8" w14:textId="77777777" w:rsidR="00B73CA9" w:rsidRDefault="00850A98">
            <w:pPr>
              <w:pStyle w:val="Compact"/>
            </w:pPr>
            <w:r>
              <w:t>SQI output</w:t>
            </w:r>
          </w:p>
        </w:tc>
        <w:tc>
          <w:tcPr>
            <w:tcW w:w="0" w:type="auto"/>
            <w:tcBorders>
              <w:bottom w:val="single" w:sz="0" w:space="0" w:color="auto"/>
            </w:tcBorders>
            <w:vAlign w:val="bottom"/>
          </w:tcPr>
          <w:p w14:paraId="3564596C" w14:textId="77777777" w:rsidR="00B73CA9" w:rsidRDefault="00850A98">
            <w:pPr>
              <w:pStyle w:val="Compact"/>
            </w:pPr>
            <w:r>
              <w:t>Category</w:t>
            </w:r>
          </w:p>
        </w:tc>
        <w:tc>
          <w:tcPr>
            <w:tcW w:w="0" w:type="auto"/>
            <w:tcBorders>
              <w:bottom w:val="single" w:sz="0" w:space="0" w:color="auto"/>
            </w:tcBorders>
            <w:vAlign w:val="bottom"/>
          </w:tcPr>
          <w:p w14:paraId="65C74C9D" w14:textId="77777777" w:rsidR="00B73CA9" w:rsidRDefault="00850A98">
            <w:pPr>
              <w:pStyle w:val="Compact"/>
            </w:pPr>
            <w:r>
              <w:t>Count (percent)</w:t>
            </w:r>
          </w:p>
        </w:tc>
      </w:tr>
      <w:tr w:rsidR="00B73CA9" w14:paraId="5EDB1B65" w14:textId="77777777">
        <w:tc>
          <w:tcPr>
            <w:tcW w:w="0" w:type="auto"/>
          </w:tcPr>
          <w:p w14:paraId="20E81045" w14:textId="77777777" w:rsidR="00B73CA9" w:rsidRDefault="00850A98">
            <w:pPr>
              <w:pStyle w:val="Compact"/>
            </w:pPr>
            <w:r>
              <w:t>Overall SQI</w:t>
            </w:r>
          </w:p>
        </w:tc>
        <w:tc>
          <w:tcPr>
            <w:tcW w:w="0" w:type="auto"/>
          </w:tcPr>
          <w:p w14:paraId="01C4EABB" w14:textId="77777777" w:rsidR="00B73CA9" w:rsidRDefault="00850A98">
            <w:pPr>
              <w:pStyle w:val="Compact"/>
            </w:pPr>
            <w:r>
              <w:t>Healthy and unstressed</w:t>
            </w:r>
          </w:p>
        </w:tc>
        <w:tc>
          <w:tcPr>
            <w:tcW w:w="0" w:type="auto"/>
          </w:tcPr>
          <w:p w14:paraId="7A6DBC3B" w14:textId="77777777" w:rsidR="00B73CA9" w:rsidRDefault="00850A98">
            <w:pPr>
              <w:pStyle w:val="Compact"/>
            </w:pPr>
            <w:r>
              <w:t>54 (20.3)</w:t>
            </w:r>
          </w:p>
        </w:tc>
      </w:tr>
      <w:tr w:rsidR="00B73CA9" w14:paraId="65DA9F6E" w14:textId="77777777">
        <w:tc>
          <w:tcPr>
            <w:tcW w:w="0" w:type="auto"/>
          </w:tcPr>
          <w:p w14:paraId="16B6DB1E" w14:textId="77777777" w:rsidR="00B73CA9" w:rsidRDefault="00B73CA9">
            <w:pPr>
              <w:pStyle w:val="Compact"/>
            </w:pPr>
          </w:p>
        </w:tc>
        <w:tc>
          <w:tcPr>
            <w:tcW w:w="0" w:type="auto"/>
          </w:tcPr>
          <w:p w14:paraId="0000D72F" w14:textId="77777777" w:rsidR="00B73CA9" w:rsidRDefault="00850A98">
            <w:pPr>
              <w:pStyle w:val="Compact"/>
            </w:pPr>
            <w:r>
              <w:t>Healthy and resilient</w:t>
            </w:r>
          </w:p>
        </w:tc>
        <w:tc>
          <w:tcPr>
            <w:tcW w:w="0" w:type="auto"/>
          </w:tcPr>
          <w:p w14:paraId="3B4BCBEA" w14:textId="77777777" w:rsidR="00B73CA9" w:rsidRDefault="00850A98">
            <w:pPr>
              <w:pStyle w:val="Compact"/>
            </w:pPr>
            <w:r>
              <w:t>6 (2.3)</w:t>
            </w:r>
          </w:p>
        </w:tc>
      </w:tr>
      <w:tr w:rsidR="00B73CA9" w14:paraId="0753FCE1" w14:textId="77777777">
        <w:tc>
          <w:tcPr>
            <w:tcW w:w="0" w:type="auto"/>
          </w:tcPr>
          <w:p w14:paraId="0F233B45" w14:textId="77777777" w:rsidR="00B73CA9" w:rsidRDefault="00B73CA9">
            <w:pPr>
              <w:pStyle w:val="Compact"/>
            </w:pPr>
          </w:p>
        </w:tc>
        <w:tc>
          <w:tcPr>
            <w:tcW w:w="0" w:type="auto"/>
          </w:tcPr>
          <w:p w14:paraId="55A586A7" w14:textId="77777777" w:rsidR="00B73CA9" w:rsidRDefault="00850A98">
            <w:pPr>
              <w:pStyle w:val="Compact"/>
            </w:pPr>
            <w:r>
              <w:t>Impacted and stressed</w:t>
            </w:r>
          </w:p>
        </w:tc>
        <w:tc>
          <w:tcPr>
            <w:tcW w:w="0" w:type="auto"/>
          </w:tcPr>
          <w:p w14:paraId="4A2BA489" w14:textId="77777777" w:rsidR="00B73CA9" w:rsidRDefault="00850A98">
            <w:pPr>
              <w:pStyle w:val="Compact"/>
            </w:pPr>
            <w:r>
              <w:t>171 (64.3)</w:t>
            </w:r>
          </w:p>
        </w:tc>
      </w:tr>
      <w:tr w:rsidR="00B73CA9" w14:paraId="082331DA" w14:textId="77777777">
        <w:tc>
          <w:tcPr>
            <w:tcW w:w="0" w:type="auto"/>
          </w:tcPr>
          <w:p w14:paraId="3C1906CD" w14:textId="77777777" w:rsidR="00B73CA9" w:rsidRDefault="00B73CA9">
            <w:pPr>
              <w:pStyle w:val="Compact"/>
            </w:pPr>
          </w:p>
        </w:tc>
        <w:tc>
          <w:tcPr>
            <w:tcW w:w="0" w:type="auto"/>
          </w:tcPr>
          <w:p w14:paraId="2726AFC1" w14:textId="77777777" w:rsidR="00B73CA9" w:rsidRDefault="00850A98">
            <w:pPr>
              <w:pStyle w:val="Compact"/>
            </w:pPr>
            <w:r>
              <w:t>Impacted by unknown stress</w:t>
            </w:r>
          </w:p>
        </w:tc>
        <w:tc>
          <w:tcPr>
            <w:tcW w:w="0" w:type="auto"/>
          </w:tcPr>
          <w:p w14:paraId="12314B52" w14:textId="77777777" w:rsidR="00B73CA9" w:rsidRDefault="00850A98">
            <w:pPr>
              <w:pStyle w:val="Compact"/>
            </w:pPr>
            <w:r>
              <w:t>35 (13.2)</w:t>
            </w:r>
          </w:p>
        </w:tc>
      </w:tr>
      <w:tr w:rsidR="00B73CA9" w14:paraId="6382EDEC" w14:textId="77777777">
        <w:tc>
          <w:tcPr>
            <w:tcW w:w="0" w:type="auto"/>
          </w:tcPr>
          <w:p w14:paraId="493C405A" w14:textId="77777777" w:rsidR="00B73CA9" w:rsidRDefault="00850A98">
            <w:pPr>
              <w:pStyle w:val="Compact"/>
            </w:pPr>
            <w:r>
              <w:t>Biological condition</w:t>
            </w:r>
          </w:p>
        </w:tc>
        <w:tc>
          <w:tcPr>
            <w:tcW w:w="0" w:type="auto"/>
          </w:tcPr>
          <w:p w14:paraId="277D9377" w14:textId="77777777" w:rsidR="00B73CA9" w:rsidRDefault="00850A98">
            <w:pPr>
              <w:pStyle w:val="Compact"/>
            </w:pPr>
            <w:r>
              <w:t>Healthy</w:t>
            </w:r>
          </w:p>
        </w:tc>
        <w:tc>
          <w:tcPr>
            <w:tcW w:w="0" w:type="auto"/>
          </w:tcPr>
          <w:p w14:paraId="178EFCBF" w14:textId="77777777" w:rsidR="00B73CA9" w:rsidRDefault="00850A98">
            <w:pPr>
              <w:pStyle w:val="Compact"/>
            </w:pPr>
            <w:r>
              <w:t>60 (22.6)</w:t>
            </w:r>
          </w:p>
        </w:tc>
      </w:tr>
      <w:tr w:rsidR="00B73CA9" w14:paraId="3C40454B" w14:textId="77777777">
        <w:tc>
          <w:tcPr>
            <w:tcW w:w="0" w:type="auto"/>
          </w:tcPr>
          <w:p w14:paraId="30EE5BF7" w14:textId="77777777" w:rsidR="00B73CA9" w:rsidRDefault="00B73CA9">
            <w:pPr>
              <w:pStyle w:val="Compact"/>
            </w:pPr>
          </w:p>
        </w:tc>
        <w:tc>
          <w:tcPr>
            <w:tcW w:w="0" w:type="auto"/>
          </w:tcPr>
          <w:p w14:paraId="434AD56B" w14:textId="77777777" w:rsidR="00B73CA9" w:rsidRDefault="00850A98">
            <w:pPr>
              <w:pStyle w:val="Compact"/>
            </w:pPr>
            <w:r>
              <w:t>Impacted for ASCI</w:t>
            </w:r>
          </w:p>
        </w:tc>
        <w:tc>
          <w:tcPr>
            <w:tcW w:w="0" w:type="auto"/>
          </w:tcPr>
          <w:p w14:paraId="28EA36AD" w14:textId="77777777" w:rsidR="00B73CA9" w:rsidRDefault="00850A98">
            <w:pPr>
              <w:pStyle w:val="Compact"/>
            </w:pPr>
            <w:r>
              <w:t>43 (16.2)</w:t>
            </w:r>
          </w:p>
        </w:tc>
      </w:tr>
      <w:tr w:rsidR="00B73CA9" w14:paraId="4E28D2C7" w14:textId="77777777">
        <w:tc>
          <w:tcPr>
            <w:tcW w:w="0" w:type="auto"/>
          </w:tcPr>
          <w:p w14:paraId="08AF1BCD" w14:textId="77777777" w:rsidR="00B73CA9" w:rsidRDefault="00B73CA9">
            <w:pPr>
              <w:pStyle w:val="Compact"/>
            </w:pPr>
          </w:p>
        </w:tc>
        <w:tc>
          <w:tcPr>
            <w:tcW w:w="0" w:type="auto"/>
          </w:tcPr>
          <w:p w14:paraId="40CA3AE0" w14:textId="77777777" w:rsidR="00B73CA9" w:rsidRDefault="00850A98">
            <w:pPr>
              <w:pStyle w:val="Compact"/>
            </w:pPr>
            <w:r>
              <w:t>Impacted for CSCI</w:t>
            </w:r>
          </w:p>
        </w:tc>
        <w:tc>
          <w:tcPr>
            <w:tcW w:w="0" w:type="auto"/>
          </w:tcPr>
          <w:p w14:paraId="29416E15" w14:textId="77777777" w:rsidR="00B73CA9" w:rsidRDefault="00850A98">
            <w:pPr>
              <w:pStyle w:val="Compact"/>
            </w:pPr>
            <w:r>
              <w:t>29 (10.9)</w:t>
            </w:r>
          </w:p>
        </w:tc>
      </w:tr>
      <w:tr w:rsidR="00B73CA9" w14:paraId="18A279E6" w14:textId="77777777">
        <w:tc>
          <w:tcPr>
            <w:tcW w:w="0" w:type="auto"/>
          </w:tcPr>
          <w:p w14:paraId="0F2AEA26" w14:textId="77777777" w:rsidR="00B73CA9" w:rsidRDefault="00B73CA9">
            <w:pPr>
              <w:pStyle w:val="Compact"/>
            </w:pPr>
          </w:p>
        </w:tc>
        <w:tc>
          <w:tcPr>
            <w:tcW w:w="0" w:type="auto"/>
          </w:tcPr>
          <w:p w14:paraId="7C655CB6" w14:textId="77777777" w:rsidR="00B73CA9" w:rsidRDefault="00850A98">
            <w:pPr>
              <w:pStyle w:val="Compact"/>
            </w:pPr>
            <w:r>
              <w:t>Impacted for CSCI and ASCI</w:t>
            </w:r>
          </w:p>
        </w:tc>
        <w:tc>
          <w:tcPr>
            <w:tcW w:w="0" w:type="auto"/>
          </w:tcPr>
          <w:p w14:paraId="57A2B910" w14:textId="77777777" w:rsidR="00B73CA9" w:rsidRDefault="00850A98">
            <w:pPr>
              <w:pStyle w:val="Compact"/>
            </w:pPr>
            <w:r>
              <w:t>134 (50.4)</w:t>
            </w:r>
          </w:p>
        </w:tc>
      </w:tr>
      <w:tr w:rsidR="00B73CA9" w14:paraId="7A3F9FDD" w14:textId="77777777">
        <w:tc>
          <w:tcPr>
            <w:tcW w:w="0" w:type="auto"/>
          </w:tcPr>
          <w:p w14:paraId="2C2B334A" w14:textId="77777777" w:rsidR="00B73CA9" w:rsidRDefault="00850A98">
            <w:pPr>
              <w:pStyle w:val="Compact"/>
            </w:pPr>
            <w:r>
              <w:t>Stress condition</w:t>
            </w:r>
          </w:p>
        </w:tc>
        <w:tc>
          <w:tcPr>
            <w:tcW w:w="0" w:type="auto"/>
          </w:tcPr>
          <w:p w14:paraId="105B6358" w14:textId="77777777" w:rsidR="00B73CA9" w:rsidRDefault="00850A98">
            <w:pPr>
              <w:pStyle w:val="Compact"/>
            </w:pPr>
            <w:r>
              <w:t>Low stress</w:t>
            </w:r>
          </w:p>
        </w:tc>
        <w:tc>
          <w:tcPr>
            <w:tcW w:w="0" w:type="auto"/>
          </w:tcPr>
          <w:p w14:paraId="1CFEE90F" w14:textId="77777777" w:rsidR="00B73CA9" w:rsidRDefault="00850A98">
            <w:pPr>
              <w:pStyle w:val="Compact"/>
            </w:pPr>
            <w:r>
              <w:t>122 (45.9)</w:t>
            </w:r>
          </w:p>
        </w:tc>
      </w:tr>
      <w:tr w:rsidR="00B73CA9" w14:paraId="6F1BBF2B" w14:textId="77777777">
        <w:tc>
          <w:tcPr>
            <w:tcW w:w="0" w:type="auto"/>
          </w:tcPr>
          <w:p w14:paraId="75E4E30F" w14:textId="77777777" w:rsidR="00B73CA9" w:rsidRDefault="00B73CA9">
            <w:pPr>
              <w:pStyle w:val="Compact"/>
            </w:pPr>
          </w:p>
        </w:tc>
        <w:tc>
          <w:tcPr>
            <w:tcW w:w="0" w:type="auto"/>
          </w:tcPr>
          <w:p w14:paraId="68E7A75D" w14:textId="77777777" w:rsidR="00B73CA9" w:rsidRDefault="00850A98">
            <w:pPr>
              <w:pStyle w:val="Compact"/>
            </w:pPr>
            <w:r>
              <w:t>Stressed by chemistry and habitat degradation</w:t>
            </w:r>
          </w:p>
        </w:tc>
        <w:tc>
          <w:tcPr>
            <w:tcW w:w="0" w:type="auto"/>
          </w:tcPr>
          <w:p w14:paraId="1A0C90CD" w14:textId="77777777" w:rsidR="00B73CA9" w:rsidRDefault="00850A98">
            <w:pPr>
              <w:pStyle w:val="Compact"/>
            </w:pPr>
            <w:r>
              <w:t>93 (35)</w:t>
            </w:r>
          </w:p>
        </w:tc>
      </w:tr>
      <w:tr w:rsidR="00B73CA9" w14:paraId="49C21BD7" w14:textId="77777777">
        <w:tc>
          <w:tcPr>
            <w:tcW w:w="0" w:type="auto"/>
          </w:tcPr>
          <w:p w14:paraId="1681C564" w14:textId="77777777" w:rsidR="00B73CA9" w:rsidRDefault="00B73CA9">
            <w:pPr>
              <w:pStyle w:val="Compact"/>
            </w:pPr>
          </w:p>
        </w:tc>
        <w:tc>
          <w:tcPr>
            <w:tcW w:w="0" w:type="auto"/>
          </w:tcPr>
          <w:p w14:paraId="0B7E4F0B" w14:textId="77777777" w:rsidR="00B73CA9" w:rsidRDefault="00850A98">
            <w:pPr>
              <w:pStyle w:val="Compact"/>
            </w:pPr>
            <w:r>
              <w:t>Stressed by chemistry degradation</w:t>
            </w:r>
          </w:p>
        </w:tc>
        <w:tc>
          <w:tcPr>
            <w:tcW w:w="0" w:type="auto"/>
          </w:tcPr>
          <w:p w14:paraId="07AB17F1" w14:textId="77777777" w:rsidR="00B73CA9" w:rsidRDefault="00850A98">
            <w:pPr>
              <w:pStyle w:val="Compact"/>
            </w:pPr>
            <w:r>
              <w:t>32 (12)</w:t>
            </w:r>
          </w:p>
        </w:tc>
      </w:tr>
      <w:tr w:rsidR="00B73CA9" w14:paraId="0C3B59B7" w14:textId="77777777">
        <w:tc>
          <w:tcPr>
            <w:tcW w:w="0" w:type="auto"/>
          </w:tcPr>
          <w:p w14:paraId="36B2F626" w14:textId="77777777" w:rsidR="00B73CA9" w:rsidRDefault="00B73CA9">
            <w:pPr>
              <w:pStyle w:val="Compact"/>
            </w:pPr>
          </w:p>
        </w:tc>
        <w:tc>
          <w:tcPr>
            <w:tcW w:w="0" w:type="auto"/>
          </w:tcPr>
          <w:p w14:paraId="0A99F0FE" w14:textId="77777777" w:rsidR="00B73CA9" w:rsidRDefault="00850A98">
            <w:pPr>
              <w:pStyle w:val="Compact"/>
            </w:pPr>
            <w:r>
              <w:t>Stressed by habitat degradation</w:t>
            </w:r>
          </w:p>
        </w:tc>
        <w:tc>
          <w:tcPr>
            <w:tcW w:w="0" w:type="auto"/>
          </w:tcPr>
          <w:p w14:paraId="4EBEE3F0" w14:textId="77777777" w:rsidR="00B73CA9" w:rsidRDefault="00850A98">
            <w:pPr>
              <w:pStyle w:val="Compact"/>
            </w:pPr>
            <w:r>
              <w:t>19 (7.1)</w:t>
            </w:r>
          </w:p>
        </w:tc>
      </w:tr>
    </w:tbl>
    <w:p w14:paraId="5BED67B1" w14:textId="77777777" w:rsidR="00B73CA9" w:rsidRDefault="00850A98">
      <w:pPr>
        <w:pStyle w:val="BodyText"/>
      </w:pPr>
      <w:r>
        <w:rPr>
          <w:i/>
        </w:rPr>
        <w:t>Table 3: (#tab:strmod) Summary of empirical stress models to quantify associations of water chemistry (pChem) and physical habitat (pHab) predictors with biological alteration. Generalized linear models were fit to predict the likelihood of both healthy benthic macroinvertebrate and algal communities at calibration sites (75% of n = 266 sites). The sub models pHab, IPI only and pHab, CRAM only are shown to demonstrate improved precision of the combined pHab model.</w:t>
      </w:r>
    </w:p>
    <w:tbl>
      <w:tblPr>
        <w:tblW w:w="0" w:type="auto"/>
        <w:jc w:val="center"/>
        <w:tblLayout w:type="fixed"/>
        <w:tblLook w:val="04A0" w:firstRow="1" w:lastRow="0" w:firstColumn="1" w:lastColumn="0" w:noHBand="0" w:noVBand="1"/>
      </w:tblPr>
      <w:tblGrid>
        <w:gridCol w:w="4658"/>
        <w:gridCol w:w="1359"/>
        <w:gridCol w:w="1359"/>
      </w:tblGrid>
      <w:tr w:rsidR="00B73CA9" w14:paraId="332A7568" w14:textId="77777777">
        <w:trPr>
          <w:cantSplit/>
          <w:trHeight w:val="437"/>
          <w:jc w:val="center"/>
        </w:trPr>
        <w:tc>
          <w:tcPr>
            <w:tcW w:w="4658" w:type="dxa"/>
            <w:tcBorders>
              <w:top w:val="single" w:sz="8" w:space="0" w:color="000000"/>
              <w:bottom w:val="single" w:sz="8" w:space="0" w:color="000000"/>
            </w:tcBorders>
            <w:tcMar>
              <w:top w:w="0" w:type="dxa"/>
              <w:left w:w="0" w:type="dxa"/>
              <w:bottom w:w="0" w:type="dxa"/>
              <w:right w:w="0" w:type="dxa"/>
            </w:tcMar>
          </w:tcPr>
          <w:p w14:paraId="3DAFE391" w14:textId="77777777" w:rsidR="00B73CA9" w:rsidRDefault="00B73CA9">
            <w:pPr>
              <w:spacing w:before="80" w:after="80"/>
              <w:ind w:left="80" w:right="80"/>
              <w:jc w:val="center"/>
            </w:pPr>
          </w:p>
        </w:tc>
        <w:tc>
          <w:tcPr>
            <w:tcW w:w="1359" w:type="dxa"/>
            <w:tcBorders>
              <w:top w:val="single" w:sz="8" w:space="0" w:color="000000"/>
              <w:bottom w:val="single" w:sz="8" w:space="0" w:color="000000"/>
            </w:tcBorders>
            <w:tcMar>
              <w:top w:w="0" w:type="dxa"/>
              <w:left w:w="0" w:type="dxa"/>
              <w:bottom w:w="0" w:type="dxa"/>
              <w:right w:w="0" w:type="dxa"/>
            </w:tcMar>
          </w:tcPr>
          <w:p w14:paraId="1FBA0B98" w14:textId="77777777" w:rsidR="00B73CA9" w:rsidRDefault="00850A98">
            <w:pPr>
              <w:spacing w:before="80" w:after="80"/>
              <w:ind w:left="80" w:right="80"/>
              <w:jc w:val="center"/>
            </w:pPr>
            <w:r>
              <w:rPr>
                <w:rFonts w:ascii="Times" w:hAnsi="Times" w:cs="Times"/>
                <w:color w:val="000000"/>
              </w:rPr>
              <w:t>pChem</w:t>
            </w:r>
          </w:p>
        </w:tc>
        <w:tc>
          <w:tcPr>
            <w:tcW w:w="1359" w:type="dxa"/>
            <w:tcBorders>
              <w:top w:val="single" w:sz="8" w:space="0" w:color="000000"/>
              <w:bottom w:val="single" w:sz="8" w:space="0" w:color="000000"/>
            </w:tcBorders>
            <w:tcMar>
              <w:top w:w="0" w:type="dxa"/>
              <w:left w:w="0" w:type="dxa"/>
              <w:bottom w:w="0" w:type="dxa"/>
              <w:right w:w="0" w:type="dxa"/>
            </w:tcMar>
          </w:tcPr>
          <w:p w14:paraId="3F5B787F" w14:textId="77777777" w:rsidR="00B73CA9" w:rsidRDefault="00850A98">
            <w:pPr>
              <w:spacing w:before="80" w:after="80"/>
              <w:ind w:left="80" w:right="80"/>
              <w:jc w:val="center"/>
            </w:pPr>
            <w:r>
              <w:rPr>
                <w:rFonts w:ascii="Times" w:hAnsi="Times" w:cs="Times"/>
                <w:color w:val="000000"/>
              </w:rPr>
              <w:t>pHab</w:t>
            </w:r>
          </w:p>
        </w:tc>
      </w:tr>
      <w:tr w:rsidR="00B73CA9" w14:paraId="1502285E" w14:textId="77777777">
        <w:trPr>
          <w:cantSplit/>
          <w:trHeight w:val="397"/>
          <w:jc w:val="center"/>
        </w:trPr>
        <w:tc>
          <w:tcPr>
            <w:tcW w:w="4658" w:type="dxa"/>
            <w:tcBorders>
              <w:top w:val="single" w:sz="8" w:space="0" w:color="000000"/>
            </w:tcBorders>
            <w:tcMar>
              <w:top w:w="0" w:type="dxa"/>
              <w:left w:w="0" w:type="dxa"/>
              <w:bottom w:w="0" w:type="dxa"/>
              <w:right w:w="0" w:type="dxa"/>
            </w:tcMar>
          </w:tcPr>
          <w:p w14:paraId="7EE6E561" w14:textId="77777777" w:rsidR="00B73CA9" w:rsidRDefault="00850A98">
            <w:pPr>
              <w:spacing w:before="80" w:after="80"/>
              <w:ind w:left="80" w:right="80"/>
            </w:pPr>
            <w:r>
              <w:rPr>
                <w:rFonts w:ascii="Times" w:hAnsi="Times" w:cs="Times"/>
                <w:color w:val="000000"/>
              </w:rPr>
              <w:lastRenderedPageBreak/>
              <w:t>Constant</w:t>
            </w:r>
          </w:p>
        </w:tc>
        <w:tc>
          <w:tcPr>
            <w:tcW w:w="1359" w:type="dxa"/>
            <w:tcBorders>
              <w:top w:val="single" w:sz="8" w:space="0" w:color="000000"/>
            </w:tcBorders>
            <w:tcMar>
              <w:top w:w="0" w:type="dxa"/>
              <w:left w:w="0" w:type="dxa"/>
              <w:bottom w:w="0" w:type="dxa"/>
              <w:right w:w="0" w:type="dxa"/>
            </w:tcMar>
          </w:tcPr>
          <w:p w14:paraId="7AFAA8D4" w14:textId="77777777" w:rsidR="00B73CA9" w:rsidRDefault="00850A98">
            <w:pPr>
              <w:spacing w:before="80" w:after="80"/>
              <w:ind w:left="80" w:right="80"/>
              <w:jc w:val="right"/>
            </w:pPr>
            <w:r>
              <w:rPr>
                <w:rFonts w:ascii="Times" w:hAnsi="Times" w:cs="Times"/>
                <w:color w:val="000000"/>
              </w:rPr>
              <w:t>-2.94 ***</w:t>
            </w:r>
          </w:p>
        </w:tc>
        <w:tc>
          <w:tcPr>
            <w:tcW w:w="1359" w:type="dxa"/>
            <w:tcBorders>
              <w:top w:val="single" w:sz="8" w:space="0" w:color="000000"/>
            </w:tcBorders>
            <w:tcMar>
              <w:top w:w="0" w:type="dxa"/>
              <w:left w:w="0" w:type="dxa"/>
              <w:bottom w:w="0" w:type="dxa"/>
              <w:right w:w="0" w:type="dxa"/>
            </w:tcMar>
          </w:tcPr>
          <w:p w14:paraId="7D2BD11C" w14:textId="77777777" w:rsidR="00B73CA9" w:rsidRDefault="00850A98">
            <w:pPr>
              <w:spacing w:before="80" w:after="80"/>
              <w:ind w:left="80" w:right="80"/>
              <w:jc w:val="right"/>
            </w:pPr>
            <w:r>
              <w:rPr>
                <w:rFonts w:ascii="Times" w:hAnsi="Times" w:cs="Times"/>
                <w:color w:val="000000"/>
              </w:rPr>
              <w:t>7.95 ***</w:t>
            </w:r>
          </w:p>
        </w:tc>
      </w:tr>
      <w:tr w:rsidR="00B73CA9" w14:paraId="5C60D08E" w14:textId="77777777">
        <w:trPr>
          <w:cantSplit/>
          <w:trHeight w:val="447"/>
          <w:jc w:val="center"/>
        </w:trPr>
        <w:tc>
          <w:tcPr>
            <w:tcW w:w="4658" w:type="dxa"/>
            <w:tcMar>
              <w:top w:w="0" w:type="dxa"/>
              <w:left w:w="0" w:type="dxa"/>
              <w:bottom w:w="0" w:type="dxa"/>
              <w:right w:w="0" w:type="dxa"/>
            </w:tcMar>
          </w:tcPr>
          <w:p w14:paraId="0ED3681B" w14:textId="77777777" w:rsidR="00B73CA9" w:rsidRDefault="00B73CA9">
            <w:pPr>
              <w:spacing w:before="80" w:after="80"/>
              <w:ind w:left="80" w:right="80"/>
            </w:pPr>
          </w:p>
        </w:tc>
        <w:tc>
          <w:tcPr>
            <w:tcW w:w="1359" w:type="dxa"/>
            <w:tcMar>
              <w:top w:w="0" w:type="dxa"/>
              <w:left w:w="0" w:type="dxa"/>
              <w:bottom w:w="0" w:type="dxa"/>
              <w:right w:w="0" w:type="dxa"/>
            </w:tcMar>
          </w:tcPr>
          <w:p w14:paraId="5F4D91FF" w14:textId="77777777" w:rsidR="00B73CA9" w:rsidRDefault="00850A98">
            <w:pPr>
              <w:spacing w:before="80" w:after="80"/>
              <w:ind w:left="80" w:right="80"/>
              <w:jc w:val="right"/>
            </w:pPr>
            <w:r>
              <w:rPr>
                <w:rFonts w:ascii="Times" w:hAnsi="Times" w:cs="Times"/>
                <w:color w:val="000000"/>
              </w:rPr>
              <w:t xml:space="preserve">(0.51)   </w:t>
            </w:r>
          </w:p>
        </w:tc>
        <w:tc>
          <w:tcPr>
            <w:tcW w:w="1359" w:type="dxa"/>
            <w:tcMar>
              <w:top w:w="0" w:type="dxa"/>
              <w:left w:w="0" w:type="dxa"/>
              <w:bottom w:w="0" w:type="dxa"/>
              <w:right w:w="0" w:type="dxa"/>
            </w:tcMar>
          </w:tcPr>
          <w:p w14:paraId="3DE6DAB3" w14:textId="77777777" w:rsidR="00B73CA9" w:rsidRDefault="00850A98">
            <w:pPr>
              <w:spacing w:before="80" w:after="80"/>
              <w:ind w:left="80" w:right="80"/>
              <w:jc w:val="right"/>
            </w:pPr>
            <w:r>
              <w:rPr>
                <w:rFonts w:ascii="Times" w:hAnsi="Times" w:cs="Times"/>
                <w:color w:val="000000"/>
              </w:rPr>
              <w:t xml:space="preserve">(1.30)   </w:t>
            </w:r>
          </w:p>
        </w:tc>
      </w:tr>
      <w:tr w:rsidR="00B73CA9" w14:paraId="2DD4E477" w14:textId="77777777">
        <w:trPr>
          <w:cantSplit/>
          <w:trHeight w:val="461"/>
          <w:jc w:val="center"/>
        </w:trPr>
        <w:tc>
          <w:tcPr>
            <w:tcW w:w="4658" w:type="dxa"/>
            <w:tcMar>
              <w:top w:w="0" w:type="dxa"/>
              <w:left w:w="0" w:type="dxa"/>
              <w:bottom w:w="0" w:type="dxa"/>
              <w:right w:w="0" w:type="dxa"/>
            </w:tcMar>
          </w:tcPr>
          <w:p w14:paraId="092DB506" w14:textId="77777777" w:rsidR="00B73CA9" w:rsidRDefault="00850A98">
            <w:pPr>
              <w:spacing w:before="80" w:after="80"/>
              <w:ind w:left="80" w:right="80"/>
            </w:pPr>
            <w:r>
              <w:rPr>
                <w:rFonts w:ascii="Times" w:hAnsi="Times" w:cs="Times"/>
                <w:color w:val="000000"/>
              </w:rPr>
              <w:t>log(TN)</w:t>
            </w:r>
          </w:p>
        </w:tc>
        <w:tc>
          <w:tcPr>
            <w:tcW w:w="1359" w:type="dxa"/>
            <w:tcMar>
              <w:top w:w="0" w:type="dxa"/>
              <w:left w:w="0" w:type="dxa"/>
              <w:bottom w:w="0" w:type="dxa"/>
              <w:right w:w="0" w:type="dxa"/>
            </w:tcMar>
          </w:tcPr>
          <w:p w14:paraId="39866E10" w14:textId="77777777" w:rsidR="00B73CA9" w:rsidRDefault="00850A98">
            <w:pPr>
              <w:spacing w:before="80" w:after="80"/>
              <w:ind w:left="80" w:right="80"/>
              <w:jc w:val="right"/>
            </w:pPr>
            <w:r>
              <w:rPr>
                <w:rFonts w:ascii="Times" w:hAnsi="Times" w:cs="Times"/>
                <w:color w:val="000000"/>
              </w:rPr>
              <w:t xml:space="preserve">2.96 ** </w:t>
            </w:r>
          </w:p>
        </w:tc>
        <w:tc>
          <w:tcPr>
            <w:tcW w:w="1359" w:type="dxa"/>
            <w:tcMar>
              <w:top w:w="0" w:type="dxa"/>
              <w:left w:w="0" w:type="dxa"/>
              <w:bottom w:w="0" w:type="dxa"/>
              <w:right w:w="0" w:type="dxa"/>
            </w:tcMar>
          </w:tcPr>
          <w:p w14:paraId="75392F34" w14:textId="77777777" w:rsidR="00B73CA9" w:rsidRDefault="00850A98">
            <w:pPr>
              <w:spacing w:before="80" w:after="80"/>
              <w:ind w:left="80" w:right="80"/>
              <w:jc w:val="right"/>
            </w:pPr>
            <w:r>
              <w:rPr>
                <w:rFonts w:ascii="Times" w:hAnsi="Times" w:cs="Times"/>
                <w:color w:val="000000"/>
              </w:rPr>
              <w:t xml:space="preserve">       </w:t>
            </w:r>
          </w:p>
        </w:tc>
      </w:tr>
      <w:tr w:rsidR="00B73CA9" w14:paraId="72E0CAA7" w14:textId="77777777">
        <w:trPr>
          <w:cantSplit/>
          <w:trHeight w:val="447"/>
          <w:jc w:val="center"/>
        </w:trPr>
        <w:tc>
          <w:tcPr>
            <w:tcW w:w="4658" w:type="dxa"/>
            <w:tcMar>
              <w:top w:w="0" w:type="dxa"/>
              <w:left w:w="0" w:type="dxa"/>
              <w:bottom w:w="0" w:type="dxa"/>
              <w:right w:w="0" w:type="dxa"/>
            </w:tcMar>
          </w:tcPr>
          <w:p w14:paraId="5B4D6566" w14:textId="77777777" w:rsidR="00B73CA9" w:rsidRDefault="00B73CA9">
            <w:pPr>
              <w:spacing w:before="80" w:after="80"/>
              <w:ind w:left="80" w:right="80"/>
            </w:pPr>
          </w:p>
        </w:tc>
        <w:tc>
          <w:tcPr>
            <w:tcW w:w="1359" w:type="dxa"/>
            <w:tcMar>
              <w:top w:w="0" w:type="dxa"/>
              <w:left w:w="0" w:type="dxa"/>
              <w:bottom w:w="0" w:type="dxa"/>
              <w:right w:w="0" w:type="dxa"/>
            </w:tcMar>
          </w:tcPr>
          <w:p w14:paraId="4337CE6D" w14:textId="77777777" w:rsidR="00B73CA9" w:rsidRDefault="00850A98">
            <w:pPr>
              <w:spacing w:before="80" w:after="80"/>
              <w:ind w:left="80" w:right="80"/>
              <w:jc w:val="right"/>
            </w:pPr>
            <w:r>
              <w:rPr>
                <w:rFonts w:ascii="Times" w:hAnsi="Times" w:cs="Times"/>
                <w:color w:val="000000"/>
              </w:rPr>
              <w:t xml:space="preserve">(1.00)   </w:t>
            </w:r>
          </w:p>
        </w:tc>
        <w:tc>
          <w:tcPr>
            <w:tcW w:w="1359" w:type="dxa"/>
            <w:tcMar>
              <w:top w:w="0" w:type="dxa"/>
              <w:left w:w="0" w:type="dxa"/>
              <w:bottom w:w="0" w:type="dxa"/>
              <w:right w:w="0" w:type="dxa"/>
            </w:tcMar>
          </w:tcPr>
          <w:p w14:paraId="4EF6F34E" w14:textId="77777777" w:rsidR="00B73CA9" w:rsidRDefault="00850A98">
            <w:pPr>
              <w:spacing w:before="80" w:after="80"/>
              <w:ind w:left="80" w:right="80"/>
              <w:jc w:val="right"/>
            </w:pPr>
            <w:r>
              <w:rPr>
                <w:rFonts w:ascii="Times" w:hAnsi="Times" w:cs="Times"/>
                <w:color w:val="000000"/>
              </w:rPr>
              <w:t xml:space="preserve">       </w:t>
            </w:r>
          </w:p>
        </w:tc>
      </w:tr>
      <w:tr w:rsidR="00B73CA9" w14:paraId="7FC5685F" w14:textId="77777777">
        <w:trPr>
          <w:cantSplit/>
          <w:trHeight w:val="461"/>
          <w:jc w:val="center"/>
        </w:trPr>
        <w:tc>
          <w:tcPr>
            <w:tcW w:w="4658" w:type="dxa"/>
            <w:tcMar>
              <w:top w:w="0" w:type="dxa"/>
              <w:left w:w="0" w:type="dxa"/>
              <w:bottom w:w="0" w:type="dxa"/>
              <w:right w:w="0" w:type="dxa"/>
            </w:tcMar>
          </w:tcPr>
          <w:p w14:paraId="34CB6846" w14:textId="77777777" w:rsidR="00B73CA9" w:rsidRDefault="00850A98">
            <w:pPr>
              <w:spacing w:before="80" w:after="80"/>
              <w:ind w:left="80" w:right="80"/>
            </w:pPr>
            <w:r>
              <w:rPr>
                <w:rFonts w:ascii="Times" w:hAnsi="Times" w:cs="Times"/>
                <w:color w:val="000000"/>
              </w:rPr>
              <w:t>log(TP)</w:t>
            </w:r>
          </w:p>
        </w:tc>
        <w:tc>
          <w:tcPr>
            <w:tcW w:w="1359" w:type="dxa"/>
            <w:tcMar>
              <w:top w:w="0" w:type="dxa"/>
              <w:left w:w="0" w:type="dxa"/>
              <w:bottom w:w="0" w:type="dxa"/>
              <w:right w:w="0" w:type="dxa"/>
            </w:tcMar>
          </w:tcPr>
          <w:p w14:paraId="7A6C05CA" w14:textId="77777777" w:rsidR="00B73CA9" w:rsidRDefault="00850A98">
            <w:pPr>
              <w:spacing w:before="80" w:after="80"/>
              <w:ind w:left="80" w:right="80"/>
              <w:jc w:val="right"/>
            </w:pPr>
            <w:r>
              <w:rPr>
                <w:rFonts w:ascii="Times" w:hAnsi="Times" w:cs="Times"/>
                <w:color w:val="000000"/>
              </w:rPr>
              <w:t xml:space="preserve">20.59 *  </w:t>
            </w:r>
          </w:p>
        </w:tc>
        <w:tc>
          <w:tcPr>
            <w:tcW w:w="1359" w:type="dxa"/>
            <w:tcMar>
              <w:top w:w="0" w:type="dxa"/>
              <w:left w:w="0" w:type="dxa"/>
              <w:bottom w:w="0" w:type="dxa"/>
              <w:right w:w="0" w:type="dxa"/>
            </w:tcMar>
          </w:tcPr>
          <w:p w14:paraId="1D2717B6" w14:textId="77777777" w:rsidR="00B73CA9" w:rsidRDefault="00850A98">
            <w:pPr>
              <w:spacing w:before="80" w:after="80"/>
              <w:ind w:left="80" w:right="80"/>
              <w:jc w:val="right"/>
            </w:pPr>
            <w:r>
              <w:rPr>
                <w:rFonts w:ascii="Times" w:hAnsi="Times" w:cs="Times"/>
                <w:color w:val="000000"/>
              </w:rPr>
              <w:t xml:space="preserve">       </w:t>
            </w:r>
          </w:p>
        </w:tc>
      </w:tr>
      <w:tr w:rsidR="00B73CA9" w14:paraId="26E273FD" w14:textId="77777777">
        <w:trPr>
          <w:cantSplit/>
          <w:trHeight w:val="447"/>
          <w:jc w:val="center"/>
        </w:trPr>
        <w:tc>
          <w:tcPr>
            <w:tcW w:w="4658" w:type="dxa"/>
            <w:tcMar>
              <w:top w:w="0" w:type="dxa"/>
              <w:left w:w="0" w:type="dxa"/>
              <w:bottom w:w="0" w:type="dxa"/>
              <w:right w:w="0" w:type="dxa"/>
            </w:tcMar>
          </w:tcPr>
          <w:p w14:paraId="5341FABF" w14:textId="77777777" w:rsidR="00B73CA9" w:rsidRDefault="00B73CA9">
            <w:pPr>
              <w:spacing w:before="80" w:after="80"/>
              <w:ind w:left="80" w:right="80"/>
            </w:pPr>
          </w:p>
        </w:tc>
        <w:tc>
          <w:tcPr>
            <w:tcW w:w="1359" w:type="dxa"/>
            <w:tcMar>
              <w:top w:w="0" w:type="dxa"/>
              <w:left w:w="0" w:type="dxa"/>
              <w:bottom w:w="0" w:type="dxa"/>
              <w:right w:w="0" w:type="dxa"/>
            </w:tcMar>
          </w:tcPr>
          <w:p w14:paraId="253D6381" w14:textId="77777777" w:rsidR="00B73CA9" w:rsidRDefault="00850A98">
            <w:pPr>
              <w:spacing w:before="80" w:after="80"/>
              <w:ind w:left="80" w:right="80"/>
              <w:jc w:val="right"/>
            </w:pPr>
            <w:r>
              <w:rPr>
                <w:rFonts w:ascii="Times" w:hAnsi="Times" w:cs="Times"/>
                <w:color w:val="000000"/>
              </w:rPr>
              <w:t xml:space="preserve">(8.52)   </w:t>
            </w:r>
          </w:p>
        </w:tc>
        <w:tc>
          <w:tcPr>
            <w:tcW w:w="1359" w:type="dxa"/>
            <w:tcMar>
              <w:top w:w="0" w:type="dxa"/>
              <w:left w:w="0" w:type="dxa"/>
              <w:bottom w:w="0" w:type="dxa"/>
              <w:right w:w="0" w:type="dxa"/>
            </w:tcMar>
          </w:tcPr>
          <w:p w14:paraId="3F1F17D7" w14:textId="77777777" w:rsidR="00B73CA9" w:rsidRDefault="00850A98">
            <w:pPr>
              <w:spacing w:before="80" w:after="80"/>
              <w:ind w:left="80" w:right="80"/>
              <w:jc w:val="right"/>
            </w:pPr>
            <w:r>
              <w:rPr>
                <w:rFonts w:ascii="Times" w:hAnsi="Times" w:cs="Times"/>
                <w:color w:val="000000"/>
              </w:rPr>
              <w:t xml:space="preserve">       </w:t>
            </w:r>
          </w:p>
        </w:tc>
      </w:tr>
      <w:tr w:rsidR="00B73CA9" w14:paraId="2F53B2F4" w14:textId="77777777">
        <w:trPr>
          <w:cantSplit/>
          <w:trHeight w:val="437"/>
          <w:jc w:val="center"/>
        </w:trPr>
        <w:tc>
          <w:tcPr>
            <w:tcW w:w="4658" w:type="dxa"/>
            <w:tcMar>
              <w:top w:w="0" w:type="dxa"/>
              <w:left w:w="0" w:type="dxa"/>
              <w:bottom w:w="0" w:type="dxa"/>
              <w:right w:w="0" w:type="dxa"/>
            </w:tcMar>
          </w:tcPr>
          <w:p w14:paraId="5888856E" w14:textId="77777777" w:rsidR="00B73CA9" w:rsidRDefault="00850A98">
            <w:pPr>
              <w:spacing w:before="80" w:after="80"/>
              <w:ind w:left="80" w:right="80"/>
            </w:pPr>
            <w:r>
              <w:rPr>
                <w:rFonts w:ascii="Times" w:hAnsi="Times" w:cs="Times"/>
                <w:color w:val="000000"/>
              </w:rPr>
              <w:t>Conductivity</w:t>
            </w:r>
          </w:p>
        </w:tc>
        <w:tc>
          <w:tcPr>
            <w:tcW w:w="1359" w:type="dxa"/>
            <w:tcMar>
              <w:top w:w="0" w:type="dxa"/>
              <w:left w:w="0" w:type="dxa"/>
              <w:bottom w:w="0" w:type="dxa"/>
              <w:right w:w="0" w:type="dxa"/>
            </w:tcMar>
          </w:tcPr>
          <w:p w14:paraId="0873A29C" w14:textId="77777777" w:rsidR="00B73CA9" w:rsidRDefault="00850A98">
            <w:pPr>
              <w:spacing w:before="80" w:after="80"/>
              <w:ind w:left="80" w:right="80"/>
              <w:jc w:val="right"/>
            </w:pPr>
            <w:r>
              <w:rPr>
                <w:rFonts w:ascii="Times" w:hAnsi="Times" w:cs="Times"/>
                <w:color w:val="000000"/>
              </w:rPr>
              <w:t>0.00 ***</w:t>
            </w:r>
          </w:p>
        </w:tc>
        <w:tc>
          <w:tcPr>
            <w:tcW w:w="1359" w:type="dxa"/>
            <w:tcMar>
              <w:top w:w="0" w:type="dxa"/>
              <w:left w:w="0" w:type="dxa"/>
              <w:bottom w:w="0" w:type="dxa"/>
              <w:right w:w="0" w:type="dxa"/>
            </w:tcMar>
          </w:tcPr>
          <w:p w14:paraId="5731DF63" w14:textId="77777777" w:rsidR="00B73CA9" w:rsidRDefault="00850A98">
            <w:pPr>
              <w:spacing w:before="80" w:after="80"/>
              <w:ind w:left="80" w:right="80"/>
              <w:jc w:val="right"/>
            </w:pPr>
            <w:r>
              <w:rPr>
                <w:rFonts w:ascii="Times" w:hAnsi="Times" w:cs="Times"/>
                <w:color w:val="000000"/>
              </w:rPr>
              <w:t xml:space="preserve">       </w:t>
            </w:r>
          </w:p>
        </w:tc>
      </w:tr>
      <w:tr w:rsidR="00B73CA9" w14:paraId="0E9BD99E" w14:textId="77777777">
        <w:trPr>
          <w:cantSplit/>
          <w:trHeight w:val="447"/>
          <w:jc w:val="center"/>
        </w:trPr>
        <w:tc>
          <w:tcPr>
            <w:tcW w:w="4658" w:type="dxa"/>
            <w:tcMar>
              <w:top w:w="0" w:type="dxa"/>
              <w:left w:w="0" w:type="dxa"/>
              <w:bottom w:w="0" w:type="dxa"/>
              <w:right w:w="0" w:type="dxa"/>
            </w:tcMar>
          </w:tcPr>
          <w:p w14:paraId="39051A40" w14:textId="77777777" w:rsidR="00B73CA9" w:rsidRDefault="00B73CA9">
            <w:pPr>
              <w:spacing w:before="80" w:after="80"/>
              <w:ind w:left="80" w:right="80"/>
            </w:pPr>
          </w:p>
        </w:tc>
        <w:tc>
          <w:tcPr>
            <w:tcW w:w="1359" w:type="dxa"/>
            <w:tcMar>
              <w:top w:w="0" w:type="dxa"/>
              <w:left w:w="0" w:type="dxa"/>
              <w:bottom w:w="0" w:type="dxa"/>
              <w:right w:w="0" w:type="dxa"/>
            </w:tcMar>
          </w:tcPr>
          <w:p w14:paraId="13CCDA66" w14:textId="77777777" w:rsidR="00B73CA9" w:rsidRDefault="00850A98">
            <w:pPr>
              <w:spacing w:before="80" w:after="80"/>
              <w:ind w:left="80" w:right="80"/>
              <w:jc w:val="right"/>
            </w:pPr>
            <w:r>
              <w:rPr>
                <w:rFonts w:ascii="Times" w:hAnsi="Times" w:cs="Times"/>
                <w:color w:val="000000"/>
              </w:rPr>
              <w:t xml:space="preserve">(0.00)   </w:t>
            </w:r>
          </w:p>
        </w:tc>
        <w:tc>
          <w:tcPr>
            <w:tcW w:w="1359" w:type="dxa"/>
            <w:tcMar>
              <w:top w:w="0" w:type="dxa"/>
              <w:left w:w="0" w:type="dxa"/>
              <w:bottom w:w="0" w:type="dxa"/>
              <w:right w:w="0" w:type="dxa"/>
            </w:tcMar>
          </w:tcPr>
          <w:p w14:paraId="34E34A08" w14:textId="77777777" w:rsidR="00B73CA9" w:rsidRDefault="00850A98">
            <w:pPr>
              <w:spacing w:before="80" w:after="80"/>
              <w:ind w:left="80" w:right="80"/>
              <w:jc w:val="right"/>
            </w:pPr>
            <w:r>
              <w:rPr>
                <w:rFonts w:ascii="Times" w:hAnsi="Times" w:cs="Times"/>
                <w:color w:val="000000"/>
              </w:rPr>
              <w:t xml:space="preserve">       </w:t>
            </w:r>
          </w:p>
        </w:tc>
      </w:tr>
      <w:tr w:rsidR="00B73CA9" w14:paraId="1CE3D394" w14:textId="77777777">
        <w:trPr>
          <w:cantSplit/>
          <w:trHeight w:val="397"/>
          <w:jc w:val="center"/>
        </w:trPr>
        <w:tc>
          <w:tcPr>
            <w:tcW w:w="4658" w:type="dxa"/>
            <w:tcMar>
              <w:top w:w="0" w:type="dxa"/>
              <w:left w:w="0" w:type="dxa"/>
              <w:bottom w:w="0" w:type="dxa"/>
              <w:right w:w="0" w:type="dxa"/>
            </w:tcMar>
          </w:tcPr>
          <w:p w14:paraId="0BF84B88" w14:textId="77777777" w:rsidR="00B73CA9" w:rsidRDefault="00850A98">
            <w:pPr>
              <w:spacing w:before="80" w:after="80"/>
              <w:ind w:left="80" w:right="80"/>
            </w:pPr>
            <w:r>
              <w:rPr>
                <w:rFonts w:ascii="Times" w:hAnsi="Times" w:cs="Times"/>
                <w:color w:val="000000"/>
              </w:rPr>
              <w:t>CRAM</w:t>
            </w:r>
          </w:p>
        </w:tc>
        <w:tc>
          <w:tcPr>
            <w:tcW w:w="1359" w:type="dxa"/>
            <w:tcMar>
              <w:top w:w="0" w:type="dxa"/>
              <w:left w:w="0" w:type="dxa"/>
              <w:bottom w:w="0" w:type="dxa"/>
              <w:right w:w="0" w:type="dxa"/>
            </w:tcMar>
          </w:tcPr>
          <w:p w14:paraId="4F765EAC" w14:textId="77777777" w:rsidR="00B73CA9" w:rsidRDefault="00850A98">
            <w:pPr>
              <w:spacing w:before="80" w:after="80"/>
              <w:ind w:left="80" w:right="80"/>
              <w:jc w:val="right"/>
            </w:pPr>
            <w:r>
              <w:rPr>
                <w:rFonts w:ascii="Times" w:hAnsi="Times" w:cs="Times"/>
                <w:color w:val="000000"/>
              </w:rPr>
              <w:t xml:space="preserve">       </w:t>
            </w:r>
          </w:p>
        </w:tc>
        <w:tc>
          <w:tcPr>
            <w:tcW w:w="1359" w:type="dxa"/>
            <w:tcMar>
              <w:top w:w="0" w:type="dxa"/>
              <w:left w:w="0" w:type="dxa"/>
              <w:bottom w:w="0" w:type="dxa"/>
              <w:right w:w="0" w:type="dxa"/>
            </w:tcMar>
          </w:tcPr>
          <w:p w14:paraId="0B1AC427" w14:textId="77777777" w:rsidR="00B73CA9" w:rsidRDefault="00850A98">
            <w:pPr>
              <w:spacing w:before="80" w:after="80"/>
              <w:ind w:left="80" w:right="80"/>
              <w:jc w:val="right"/>
            </w:pPr>
            <w:r>
              <w:rPr>
                <w:rFonts w:ascii="Times" w:hAnsi="Times" w:cs="Times"/>
                <w:color w:val="000000"/>
              </w:rPr>
              <w:t>-0.09 ***</w:t>
            </w:r>
          </w:p>
        </w:tc>
      </w:tr>
      <w:tr w:rsidR="00B73CA9" w14:paraId="7AA1CF80" w14:textId="77777777">
        <w:trPr>
          <w:cantSplit/>
          <w:trHeight w:val="447"/>
          <w:jc w:val="center"/>
        </w:trPr>
        <w:tc>
          <w:tcPr>
            <w:tcW w:w="4658" w:type="dxa"/>
            <w:tcMar>
              <w:top w:w="0" w:type="dxa"/>
              <w:left w:w="0" w:type="dxa"/>
              <w:bottom w:w="0" w:type="dxa"/>
              <w:right w:w="0" w:type="dxa"/>
            </w:tcMar>
          </w:tcPr>
          <w:p w14:paraId="6B388C36" w14:textId="77777777" w:rsidR="00B73CA9" w:rsidRDefault="00B73CA9">
            <w:pPr>
              <w:spacing w:before="80" w:after="80"/>
              <w:ind w:left="80" w:right="80"/>
            </w:pPr>
          </w:p>
        </w:tc>
        <w:tc>
          <w:tcPr>
            <w:tcW w:w="1359" w:type="dxa"/>
            <w:tcMar>
              <w:top w:w="0" w:type="dxa"/>
              <w:left w:w="0" w:type="dxa"/>
              <w:bottom w:w="0" w:type="dxa"/>
              <w:right w:w="0" w:type="dxa"/>
            </w:tcMar>
          </w:tcPr>
          <w:p w14:paraId="7367DD57" w14:textId="77777777" w:rsidR="00B73CA9" w:rsidRDefault="00850A98">
            <w:pPr>
              <w:spacing w:before="80" w:after="80"/>
              <w:ind w:left="80" w:right="80"/>
              <w:jc w:val="right"/>
            </w:pPr>
            <w:r>
              <w:rPr>
                <w:rFonts w:ascii="Times" w:hAnsi="Times" w:cs="Times"/>
                <w:color w:val="000000"/>
              </w:rPr>
              <w:t xml:space="preserve">       </w:t>
            </w:r>
          </w:p>
        </w:tc>
        <w:tc>
          <w:tcPr>
            <w:tcW w:w="1359" w:type="dxa"/>
            <w:tcMar>
              <w:top w:w="0" w:type="dxa"/>
              <w:left w:w="0" w:type="dxa"/>
              <w:bottom w:w="0" w:type="dxa"/>
              <w:right w:w="0" w:type="dxa"/>
            </w:tcMar>
          </w:tcPr>
          <w:p w14:paraId="72A337D5" w14:textId="77777777" w:rsidR="00B73CA9" w:rsidRDefault="00850A98">
            <w:pPr>
              <w:spacing w:before="80" w:after="80"/>
              <w:ind w:left="80" w:right="80"/>
              <w:jc w:val="right"/>
            </w:pPr>
            <w:r>
              <w:rPr>
                <w:rFonts w:ascii="Times" w:hAnsi="Times" w:cs="Times"/>
                <w:color w:val="000000"/>
              </w:rPr>
              <w:t xml:space="preserve">(0.02)   </w:t>
            </w:r>
          </w:p>
        </w:tc>
      </w:tr>
      <w:tr w:rsidR="00B73CA9" w14:paraId="6F771DEF" w14:textId="77777777">
        <w:trPr>
          <w:cantSplit/>
          <w:trHeight w:val="393"/>
          <w:jc w:val="center"/>
        </w:trPr>
        <w:tc>
          <w:tcPr>
            <w:tcW w:w="4658" w:type="dxa"/>
            <w:tcMar>
              <w:top w:w="0" w:type="dxa"/>
              <w:left w:w="0" w:type="dxa"/>
              <w:bottom w:w="0" w:type="dxa"/>
              <w:right w:w="0" w:type="dxa"/>
            </w:tcMar>
          </w:tcPr>
          <w:p w14:paraId="2CA25BB6" w14:textId="77777777" w:rsidR="00B73CA9" w:rsidRDefault="00850A98">
            <w:pPr>
              <w:spacing w:before="80" w:after="80"/>
              <w:ind w:left="80" w:right="80"/>
            </w:pPr>
            <w:r>
              <w:rPr>
                <w:rFonts w:ascii="Times" w:hAnsi="Times" w:cs="Times"/>
                <w:color w:val="000000"/>
              </w:rPr>
              <w:t>IPI</w:t>
            </w:r>
          </w:p>
        </w:tc>
        <w:tc>
          <w:tcPr>
            <w:tcW w:w="1359" w:type="dxa"/>
            <w:tcMar>
              <w:top w:w="0" w:type="dxa"/>
              <w:left w:w="0" w:type="dxa"/>
              <w:bottom w:w="0" w:type="dxa"/>
              <w:right w:w="0" w:type="dxa"/>
            </w:tcMar>
          </w:tcPr>
          <w:p w14:paraId="6BA5127B" w14:textId="77777777" w:rsidR="00B73CA9" w:rsidRDefault="00850A98">
            <w:pPr>
              <w:spacing w:before="80" w:after="80"/>
              <w:ind w:left="80" w:right="80"/>
              <w:jc w:val="right"/>
            </w:pPr>
            <w:r>
              <w:rPr>
                <w:rFonts w:ascii="Times" w:hAnsi="Times" w:cs="Times"/>
                <w:color w:val="000000"/>
              </w:rPr>
              <w:t xml:space="preserve">       </w:t>
            </w:r>
          </w:p>
        </w:tc>
        <w:tc>
          <w:tcPr>
            <w:tcW w:w="1359" w:type="dxa"/>
            <w:tcMar>
              <w:top w:w="0" w:type="dxa"/>
              <w:left w:w="0" w:type="dxa"/>
              <w:bottom w:w="0" w:type="dxa"/>
              <w:right w:w="0" w:type="dxa"/>
            </w:tcMar>
          </w:tcPr>
          <w:p w14:paraId="36C2EFD2" w14:textId="77777777" w:rsidR="00B73CA9" w:rsidRDefault="00850A98">
            <w:pPr>
              <w:spacing w:before="80" w:after="80"/>
              <w:ind w:left="80" w:right="80"/>
              <w:jc w:val="right"/>
            </w:pPr>
            <w:r>
              <w:rPr>
                <w:rFonts w:ascii="Times" w:hAnsi="Times" w:cs="Times"/>
                <w:color w:val="000000"/>
              </w:rPr>
              <w:t xml:space="preserve">-0.86    </w:t>
            </w:r>
          </w:p>
        </w:tc>
      </w:tr>
      <w:tr w:rsidR="00B73CA9" w14:paraId="3D65F5FF" w14:textId="77777777">
        <w:trPr>
          <w:cantSplit/>
          <w:trHeight w:val="447"/>
          <w:jc w:val="center"/>
        </w:trPr>
        <w:tc>
          <w:tcPr>
            <w:tcW w:w="4658" w:type="dxa"/>
            <w:tcBorders>
              <w:bottom w:val="single" w:sz="8" w:space="0" w:color="000000"/>
            </w:tcBorders>
            <w:tcMar>
              <w:top w:w="0" w:type="dxa"/>
              <w:left w:w="0" w:type="dxa"/>
              <w:bottom w:w="0" w:type="dxa"/>
              <w:right w:w="0" w:type="dxa"/>
            </w:tcMar>
          </w:tcPr>
          <w:p w14:paraId="47C44113" w14:textId="77777777" w:rsidR="00B73CA9" w:rsidRDefault="00B73CA9">
            <w:pPr>
              <w:spacing w:before="80" w:after="80"/>
              <w:ind w:left="80" w:right="80"/>
            </w:pPr>
          </w:p>
        </w:tc>
        <w:tc>
          <w:tcPr>
            <w:tcW w:w="1359" w:type="dxa"/>
            <w:tcBorders>
              <w:bottom w:val="single" w:sz="8" w:space="0" w:color="000000"/>
            </w:tcBorders>
            <w:tcMar>
              <w:top w:w="0" w:type="dxa"/>
              <w:left w:w="0" w:type="dxa"/>
              <w:bottom w:w="0" w:type="dxa"/>
              <w:right w:w="0" w:type="dxa"/>
            </w:tcMar>
          </w:tcPr>
          <w:p w14:paraId="4F015B6E" w14:textId="77777777" w:rsidR="00B73CA9" w:rsidRDefault="00850A98">
            <w:pPr>
              <w:spacing w:before="80" w:after="80"/>
              <w:ind w:left="80" w:right="80"/>
              <w:jc w:val="right"/>
            </w:pPr>
            <w:r>
              <w:rPr>
                <w:rFonts w:ascii="Times" w:hAnsi="Times" w:cs="Times"/>
                <w:color w:val="000000"/>
              </w:rPr>
              <w:t xml:space="preserve">       </w:t>
            </w:r>
          </w:p>
        </w:tc>
        <w:tc>
          <w:tcPr>
            <w:tcW w:w="1359" w:type="dxa"/>
            <w:tcBorders>
              <w:bottom w:val="single" w:sz="8" w:space="0" w:color="000000"/>
            </w:tcBorders>
            <w:tcMar>
              <w:top w:w="0" w:type="dxa"/>
              <w:left w:w="0" w:type="dxa"/>
              <w:bottom w:w="0" w:type="dxa"/>
              <w:right w:w="0" w:type="dxa"/>
            </w:tcMar>
          </w:tcPr>
          <w:p w14:paraId="021D6986" w14:textId="77777777" w:rsidR="00B73CA9" w:rsidRDefault="00850A98">
            <w:pPr>
              <w:spacing w:before="80" w:after="80"/>
              <w:ind w:left="80" w:right="80"/>
              <w:jc w:val="right"/>
            </w:pPr>
            <w:r>
              <w:rPr>
                <w:rFonts w:ascii="Times" w:hAnsi="Times" w:cs="Times"/>
                <w:color w:val="000000"/>
              </w:rPr>
              <w:t xml:space="preserve">(1.33)   </w:t>
            </w:r>
          </w:p>
        </w:tc>
      </w:tr>
      <w:tr w:rsidR="00B73CA9" w14:paraId="088A4655" w14:textId="77777777">
        <w:trPr>
          <w:cantSplit/>
          <w:trHeight w:val="393"/>
          <w:jc w:val="center"/>
        </w:trPr>
        <w:tc>
          <w:tcPr>
            <w:tcW w:w="4658" w:type="dxa"/>
            <w:tcBorders>
              <w:top w:val="single" w:sz="8" w:space="0" w:color="000000"/>
            </w:tcBorders>
            <w:tcMar>
              <w:top w:w="0" w:type="dxa"/>
              <w:left w:w="0" w:type="dxa"/>
              <w:bottom w:w="0" w:type="dxa"/>
              <w:right w:w="0" w:type="dxa"/>
            </w:tcMar>
          </w:tcPr>
          <w:p w14:paraId="0B9B19F3" w14:textId="77777777" w:rsidR="00B73CA9" w:rsidRDefault="00850A98">
            <w:pPr>
              <w:spacing w:before="80" w:after="80"/>
              <w:ind w:left="80" w:right="80"/>
            </w:pPr>
            <w:r>
              <w:rPr>
                <w:rFonts w:ascii="Times" w:hAnsi="Times" w:cs="Times"/>
                <w:color w:val="000000"/>
              </w:rPr>
              <w:t>N</w:t>
            </w:r>
          </w:p>
        </w:tc>
        <w:tc>
          <w:tcPr>
            <w:tcW w:w="1359" w:type="dxa"/>
            <w:tcBorders>
              <w:top w:val="single" w:sz="8" w:space="0" w:color="000000"/>
            </w:tcBorders>
            <w:tcMar>
              <w:top w:w="0" w:type="dxa"/>
              <w:left w:w="0" w:type="dxa"/>
              <w:bottom w:w="0" w:type="dxa"/>
              <w:right w:w="0" w:type="dxa"/>
            </w:tcMar>
          </w:tcPr>
          <w:p w14:paraId="583F2F61" w14:textId="77777777" w:rsidR="00B73CA9" w:rsidRDefault="00850A98">
            <w:pPr>
              <w:spacing w:before="80" w:after="80"/>
              <w:ind w:left="80" w:right="80"/>
              <w:jc w:val="right"/>
            </w:pPr>
            <w:r>
              <w:rPr>
                <w:rFonts w:ascii="Times" w:hAnsi="Times" w:cs="Times"/>
                <w:color w:val="000000"/>
              </w:rPr>
              <w:t xml:space="preserve">200       </w:t>
            </w:r>
          </w:p>
        </w:tc>
        <w:tc>
          <w:tcPr>
            <w:tcW w:w="1359" w:type="dxa"/>
            <w:tcBorders>
              <w:top w:val="single" w:sz="8" w:space="0" w:color="000000"/>
            </w:tcBorders>
            <w:tcMar>
              <w:top w:w="0" w:type="dxa"/>
              <w:left w:w="0" w:type="dxa"/>
              <w:bottom w:w="0" w:type="dxa"/>
              <w:right w:w="0" w:type="dxa"/>
            </w:tcMar>
          </w:tcPr>
          <w:p w14:paraId="0B098D9C" w14:textId="77777777" w:rsidR="00B73CA9" w:rsidRDefault="00850A98">
            <w:pPr>
              <w:spacing w:before="80" w:after="80"/>
              <w:ind w:left="80" w:right="80"/>
              <w:jc w:val="right"/>
            </w:pPr>
            <w:r>
              <w:rPr>
                <w:rFonts w:ascii="Times" w:hAnsi="Times" w:cs="Times"/>
                <w:color w:val="000000"/>
              </w:rPr>
              <w:t xml:space="preserve">200       </w:t>
            </w:r>
          </w:p>
        </w:tc>
      </w:tr>
      <w:tr w:rsidR="00B73CA9" w14:paraId="2ADB0625" w14:textId="77777777">
        <w:trPr>
          <w:cantSplit/>
          <w:trHeight w:val="397"/>
          <w:jc w:val="center"/>
        </w:trPr>
        <w:tc>
          <w:tcPr>
            <w:tcW w:w="4658" w:type="dxa"/>
            <w:tcMar>
              <w:top w:w="0" w:type="dxa"/>
              <w:left w:w="0" w:type="dxa"/>
              <w:bottom w:w="0" w:type="dxa"/>
              <w:right w:w="0" w:type="dxa"/>
            </w:tcMar>
          </w:tcPr>
          <w:p w14:paraId="3BB8E83F" w14:textId="77777777" w:rsidR="00B73CA9" w:rsidRDefault="00850A98">
            <w:pPr>
              <w:spacing w:before="80" w:after="80"/>
              <w:ind w:left="80" w:right="80"/>
            </w:pPr>
            <w:r>
              <w:rPr>
                <w:rFonts w:ascii="Times" w:hAnsi="Times" w:cs="Times"/>
                <w:color w:val="000000"/>
              </w:rPr>
              <w:t>AIC</w:t>
            </w:r>
          </w:p>
        </w:tc>
        <w:tc>
          <w:tcPr>
            <w:tcW w:w="1359" w:type="dxa"/>
            <w:tcMar>
              <w:top w:w="0" w:type="dxa"/>
              <w:left w:w="0" w:type="dxa"/>
              <w:bottom w:w="0" w:type="dxa"/>
              <w:right w:w="0" w:type="dxa"/>
            </w:tcMar>
          </w:tcPr>
          <w:p w14:paraId="3FB289A9" w14:textId="77777777" w:rsidR="00B73CA9" w:rsidRDefault="00850A98">
            <w:pPr>
              <w:spacing w:before="80" w:after="80"/>
              <w:ind w:left="80" w:right="80"/>
              <w:jc w:val="right"/>
            </w:pPr>
            <w:r>
              <w:rPr>
                <w:rFonts w:ascii="Times" w:hAnsi="Times" w:cs="Times"/>
                <w:color w:val="000000"/>
              </w:rPr>
              <w:t xml:space="preserve">134.53    </w:t>
            </w:r>
          </w:p>
        </w:tc>
        <w:tc>
          <w:tcPr>
            <w:tcW w:w="1359" w:type="dxa"/>
            <w:tcMar>
              <w:top w:w="0" w:type="dxa"/>
              <w:left w:w="0" w:type="dxa"/>
              <w:bottom w:w="0" w:type="dxa"/>
              <w:right w:w="0" w:type="dxa"/>
            </w:tcMar>
          </w:tcPr>
          <w:p w14:paraId="3F57EAE4" w14:textId="77777777" w:rsidR="00B73CA9" w:rsidRDefault="00850A98">
            <w:pPr>
              <w:spacing w:before="80" w:after="80"/>
              <w:ind w:left="80" w:right="80"/>
              <w:jc w:val="right"/>
            </w:pPr>
            <w:r>
              <w:rPr>
                <w:rFonts w:ascii="Times" w:hAnsi="Times" w:cs="Times"/>
                <w:color w:val="000000"/>
              </w:rPr>
              <w:t xml:space="preserve">181.40    </w:t>
            </w:r>
          </w:p>
        </w:tc>
      </w:tr>
      <w:tr w:rsidR="00B73CA9" w14:paraId="414DA9CC" w14:textId="77777777">
        <w:trPr>
          <w:cantSplit/>
          <w:trHeight w:val="397"/>
          <w:jc w:val="center"/>
        </w:trPr>
        <w:tc>
          <w:tcPr>
            <w:tcW w:w="4658" w:type="dxa"/>
            <w:tcMar>
              <w:top w:w="0" w:type="dxa"/>
              <w:left w:w="0" w:type="dxa"/>
              <w:bottom w:w="0" w:type="dxa"/>
              <w:right w:w="0" w:type="dxa"/>
            </w:tcMar>
          </w:tcPr>
          <w:p w14:paraId="2F8780B3" w14:textId="77777777" w:rsidR="00B73CA9" w:rsidRDefault="00850A98">
            <w:pPr>
              <w:spacing w:before="80" w:after="80"/>
              <w:ind w:left="80" w:right="80"/>
            </w:pPr>
            <w:r>
              <w:rPr>
                <w:rFonts w:ascii="Times" w:hAnsi="Times" w:cs="Times"/>
                <w:color w:val="000000"/>
              </w:rPr>
              <w:t>BIC</w:t>
            </w:r>
          </w:p>
        </w:tc>
        <w:tc>
          <w:tcPr>
            <w:tcW w:w="1359" w:type="dxa"/>
            <w:tcMar>
              <w:top w:w="0" w:type="dxa"/>
              <w:left w:w="0" w:type="dxa"/>
              <w:bottom w:w="0" w:type="dxa"/>
              <w:right w:w="0" w:type="dxa"/>
            </w:tcMar>
          </w:tcPr>
          <w:p w14:paraId="7C6122E6" w14:textId="77777777" w:rsidR="00B73CA9" w:rsidRDefault="00850A98">
            <w:pPr>
              <w:spacing w:before="80" w:after="80"/>
              <w:ind w:left="80" w:right="80"/>
              <w:jc w:val="right"/>
            </w:pPr>
            <w:r>
              <w:rPr>
                <w:rFonts w:ascii="Times" w:hAnsi="Times" w:cs="Times"/>
                <w:color w:val="000000"/>
              </w:rPr>
              <w:t xml:space="preserve">147.73    </w:t>
            </w:r>
          </w:p>
        </w:tc>
        <w:tc>
          <w:tcPr>
            <w:tcW w:w="1359" w:type="dxa"/>
            <w:tcMar>
              <w:top w:w="0" w:type="dxa"/>
              <w:left w:w="0" w:type="dxa"/>
              <w:bottom w:w="0" w:type="dxa"/>
              <w:right w:w="0" w:type="dxa"/>
            </w:tcMar>
          </w:tcPr>
          <w:p w14:paraId="3584C386" w14:textId="77777777" w:rsidR="00B73CA9" w:rsidRDefault="00850A98">
            <w:pPr>
              <w:spacing w:before="80" w:after="80"/>
              <w:ind w:left="80" w:right="80"/>
              <w:jc w:val="right"/>
            </w:pPr>
            <w:r>
              <w:rPr>
                <w:rFonts w:ascii="Times" w:hAnsi="Times" w:cs="Times"/>
                <w:color w:val="000000"/>
              </w:rPr>
              <w:t xml:space="preserve">191.29    </w:t>
            </w:r>
          </w:p>
        </w:tc>
      </w:tr>
      <w:tr w:rsidR="00B73CA9" w14:paraId="11F3CCC1" w14:textId="77777777">
        <w:trPr>
          <w:cantSplit/>
          <w:trHeight w:val="396"/>
          <w:jc w:val="center"/>
        </w:trPr>
        <w:tc>
          <w:tcPr>
            <w:tcW w:w="4658" w:type="dxa"/>
            <w:tcBorders>
              <w:bottom w:val="single" w:sz="8" w:space="0" w:color="000000"/>
            </w:tcBorders>
            <w:tcMar>
              <w:top w:w="0" w:type="dxa"/>
              <w:left w:w="0" w:type="dxa"/>
              <w:bottom w:w="0" w:type="dxa"/>
              <w:right w:w="0" w:type="dxa"/>
            </w:tcMar>
          </w:tcPr>
          <w:p w14:paraId="5B77C0D6" w14:textId="77777777" w:rsidR="00B73CA9" w:rsidRDefault="00850A98">
            <w:pPr>
              <w:spacing w:before="80" w:after="80"/>
              <w:ind w:left="80" w:right="80"/>
            </w:pPr>
            <w:r>
              <w:rPr>
                <w:rFonts w:ascii="Times" w:hAnsi="Times" w:cs="Times"/>
                <w:color w:val="000000"/>
              </w:rPr>
              <w:t>Pseudo R2</w:t>
            </w:r>
          </w:p>
        </w:tc>
        <w:tc>
          <w:tcPr>
            <w:tcW w:w="1359" w:type="dxa"/>
            <w:tcBorders>
              <w:bottom w:val="single" w:sz="8" w:space="0" w:color="000000"/>
            </w:tcBorders>
            <w:tcMar>
              <w:top w:w="0" w:type="dxa"/>
              <w:left w:w="0" w:type="dxa"/>
              <w:bottom w:w="0" w:type="dxa"/>
              <w:right w:w="0" w:type="dxa"/>
            </w:tcMar>
          </w:tcPr>
          <w:p w14:paraId="1C2DC7C2" w14:textId="77777777" w:rsidR="00B73CA9" w:rsidRDefault="00850A98">
            <w:pPr>
              <w:spacing w:before="80" w:after="80"/>
              <w:ind w:left="80" w:right="80"/>
              <w:jc w:val="right"/>
            </w:pPr>
            <w:r>
              <w:rPr>
                <w:rFonts w:ascii="Times" w:hAnsi="Times" w:cs="Times"/>
                <w:color w:val="000000"/>
              </w:rPr>
              <w:t xml:space="preserve">0.64    </w:t>
            </w:r>
          </w:p>
        </w:tc>
        <w:tc>
          <w:tcPr>
            <w:tcW w:w="1359" w:type="dxa"/>
            <w:tcBorders>
              <w:bottom w:val="single" w:sz="8" w:space="0" w:color="000000"/>
            </w:tcBorders>
            <w:tcMar>
              <w:top w:w="0" w:type="dxa"/>
              <w:left w:w="0" w:type="dxa"/>
              <w:bottom w:w="0" w:type="dxa"/>
              <w:right w:w="0" w:type="dxa"/>
            </w:tcMar>
          </w:tcPr>
          <w:p w14:paraId="2355142D" w14:textId="77777777" w:rsidR="00B73CA9" w:rsidRDefault="00850A98">
            <w:pPr>
              <w:spacing w:before="80" w:after="80"/>
              <w:ind w:left="80" w:right="80"/>
              <w:jc w:val="right"/>
            </w:pPr>
            <w:r>
              <w:rPr>
                <w:rFonts w:ascii="Times" w:hAnsi="Times" w:cs="Times"/>
                <w:color w:val="000000"/>
              </w:rPr>
              <w:t xml:space="preserve">0.42    </w:t>
            </w:r>
          </w:p>
        </w:tc>
      </w:tr>
      <w:tr w:rsidR="00B73CA9" w14:paraId="7302A915" w14:textId="77777777">
        <w:trPr>
          <w:cantSplit/>
          <w:trHeight w:val="434"/>
          <w:jc w:val="center"/>
        </w:trPr>
        <w:tc>
          <w:tcPr>
            <w:tcW w:w="7376" w:type="dxa"/>
            <w:gridSpan w:val="3"/>
            <w:tcMar>
              <w:top w:w="0" w:type="dxa"/>
              <w:left w:w="0" w:type="dxa"/>
              <w:bottom w:w="0" w:type="dxa"/>
              <w:right w:w="0" w:type="dxa"/>
            </w:tcMar>
          </w:tcPr>
          <w:p w14:paraId="5102C9C0" w14:textId="77777777" w:rsidR="00B73CA9" w:rsidRDefault="00850A98">
            <w:pPr>
              <w:spacing w:before="80" w:after="80"/>
              <w:ind w:left="80" w:right="80"/>
            </w:pPr>
            <w:r>
              <w:rPr>
                <w:rFonts w:ascii="Times" w:hAnsi="Times" w:cs="Times"/>
                <w:color w:val="000000"/>
              </w:rPr>
              <w:t xml:space="preserve"> *** p &lt; 0.001;  ** p &lt; 0.01;  * p &lt; 0.05.</w:t>
            </w:r>
          </w:p>
        </w:tc>
      </w:tr>
    </w:tbl>
    <w:p w14:paraId="481D7EC5" w14:textId="77777777" w:rsidR="00B73CA9" w:rsidRDefault="00850A98">
      <w:pPr>
        <w:pStyle w:val="Heading1"/>
      </w:pPr>
      <w:bookmarkStart w:id="60" w:name="references"/>
      <w:r>
        <w:t>References</w:t>
      </w:r>
      <w:bookmarkEnd w:id="60"/>
    </w:p>
    <w:p w14:paraId="2E951406" w14:textId="77777777" w:rsidR="00B73CA9" w:rsidRDefault="00850A98">
      <w:pPr>
        <w:pStyle w:val="Bibliography"/>
      </w:pPr>
      <w:bookmarkStart w:id="61" w:name="ref-Bay12"/>
      <w:bookmarkStart w:id="62" w:name="refs"/>
      <w:r>
        <w:t xml:space="preserve">Bay, S. M., and S. B. Weisberg. 2012. “Framework for Interpreting Sediment Quality Triad Data.” </w:t>
      </w:r>
      <w:r>
        <w:rPr>
          <w:i/>
        </w:rPr>
        <w:t>Integrated Environmental Assessment and Management</w:t>
      </w:r>
      <w:r>
        <w:t xml:space="preserve"> 8 (4):589–96. </w:t>
      </w:r>
      <w:hyperlink r:id="rId20">
        <w:r>
          <w:rPr>
            <w:rStyle w:val="Hyperlink"/>
          </w:rPr>
          <w:t>https://doi.org/10.1002/ieam.118</w:t>
        </w:r>
      </w:hyperlink>
      <w:r>
        <w:t>.</w:t>
      </w:r>
    </w:p>
    <w:p w14:paraId="282DF675" w14:textId="77777777" w:rsidR="00B73CA9" w:rsidRDefault="00850A98">
      <w:pPr>
        <w:pStyle w:val="Bibliography"/>
      </w:pPr>
      <w:bookmarkStart w:id="63" w:name="ref-Beck18f"/>
      <w:bookmarkEnd w:id="61"/>
      <w:r>
        <w:t xml:space="preserve">Beck, M. W., and R. D. Mazor. 2018. “SCCWRP/SQI: v1.2.0 (Version 1.2.0). Zenodo, </w:t>
      </w:r>
      <w:hyperlink r:id="rId21">
        <w:r>
          <w:rPr>
            <w:rStyle w:val="Hyperlink"/>
          </w:rPr>
          <w:t>http://doi.org/10.5281/zenodo.2587212</w:t>
        </w:r>
      </w:hyperlink>
      <w:r>
        <w:t>.”</w:t>
      </w:r>
    </w:p>
    <w:p w14:paraId="0654BCE6" w14:textId="77777777" w:rsidR="00B73CA9" w:rsidRDefault="00850A98">
      <w:pPr>
        <w:pStyle w:val="Bibliography"/>
      </w:pPr>
      <w:bookmarkStart w:id="64" w:name="ref-Cao07"/>
      <w:bookmarkEnd w:id="63"/>
      <w:r>
        <w:t xml:space="preserve">Cao, Y., C. P. Hawkins, J. Olson, and M. A. Kosterman. 2007. “Modeling Natural Environmental Gradients Improves the Accuracy and Precision of Diatom-Based Indicators.” </w:t>
      </w:r>
      <w:r>
        <w:rPr>
          <w:i/>
        </w:rPr>
        <w:t>Journal of the North American Benthological Society</w:t>
      </w:r>
      <w:r>
        <w:t xml:space="preserve"> 26 (3):566–85. </w:t>
      </w:r>
      <w:hyperlink r:id="rId22">
        <w:r>
          <w:rPr>
            <w:rStyle w:val="Hyperlink"/>
          </w:rPr>
          <w:t>https://doi.org/10.1899/06-078.1</w:t>
        </w:r>
      </w:hyperlink>
      <w:r>
        <w:t>.</w:t>
      </w:r>
    </w:p>
    <w:p w14:paraId="7BDF8796" w14:textId="77777777" w:rsidR="00B73CA9" w:rsidRDefault="00850A98">
      <w:pPr>
        <w:pStyle w:val="Bibliography"/>
      </w:pPr>
      <w:bookmarkStart w:id="65" w:name="ref-CCME01"/>
      <w:bookmarkEnd w:id="64"/>
      <w:r>
        <w:t>CCME (Canadian Council of Ministers of the Environment). 2001. “Canadian water quality guidelines for the protection of aquatic life: CCME Water Quality Index 1.0, Technical Report. In: Canadian environmental quality guidelines.” Winnipeg, Manitoba: Canadian Council of Ministers of the Environment.</w:t>
      </w:r>
    </w:p>
    <w:p w14:paraId="496182FF" w14:textId="77777777" w:rsidR="00B73CA9" w:rsidRDefault="00850A98">
      <w:pPr>
        <w:pStyle w:val="Bibliography"/>
      </w:pPr>
      <w:bookmarkStart w:id="66" w:name="ref-Chang18"/>
      <w:bookmarkEnd w:id="65"/>
      <w:r>
        <w:lastRenderedPageBreak/>
        <w:t xml:space="preserve">Chang, Winston, Joe Cheng, JJ Allaire, Yihui Xie, and Jonathan McPherson. 2018. </w:t>
      </w:r>
      <w:r>
        <w:rPr>
          <w:i/>
        </w:rPr>
        <w:t>Shiny: Web Application Framework for R</w:t>
      </w:r>
      <w:r>
        <w:t xml:space="preserve">. </w:t>
      </w:r>
      <w:hyperlink r:id="rId23">
        <w:r>
          <w:rPr>
            <w:rStyle w:val="Hyperlink"/>
          </w:rPr>
          <w:t>https://CRAN.R-project.org/package=shiny</w:t>
        </w:r>
      </w:hyperlink>
      <w:r>
        <w:t>.</w:t>
      </w:r>
    </w:p>
    <w:p w14:paraId="3CEB5411" w14:textId="21FF71F4" w:rsidR="00B73CA9" w:rsidRDefault="00850A98">
      <w:pPr>
        <w:pStyle w:val="Bibliography"/>
      </w:pPr>
      <w:bookmarkStart w:id="67" w:name="ref-Collins07"/>
      <w:bookmarkEnd w:id="66"/>
      <w:r>
        <w:t xml:space="preserve">Collins, J. N., E. D. Stein, M. Sutula, R. Clark, A. E. Fetscher, L. Grenier, C. Grosso, and A. Wiskind. 2007. </w:t>
      </w:r>
      <w:r>
        <w:rPr>
          <w:i/>
        </w:rPr>
        <w:t>California Rapid Assessment Method (CRAM) for Wetlands, Ver.5.0.</w:t>
      </w:r>
      <w:r>
        <w:t xml:space="preserve"> </w:t>
      </w:r>
      <w:r w:rsidR="00A04A21">
        <w:fldChar w:fldCharType="begin"/>
      </w:r>
      <w:r w:rsidR="00A04A21">
        <w:instrText xml:space="preserve"> HYPERLINK "\\url%7bhttp://www.cramwetlands.org/documents/%7d" \h </w:instrText>
      </w:r>
      <w:ins w:id="68" w:author="Susanna Theroux" w:date="2019-03-21T10:06:00Z"/>
      <w:r w:rsidR="00A04A21">
        <w:fldChar w:fldCharType="separate"/>
      </w:r>
      <w:r>
        <w:rPr>
          <w:rStyle w:val="Hyperlink"/>
        </w:rPr>
        <w:t>\url{http://www.cramwetlands.org/documents/}</w:t>
      </w:r>
      <w:r w:rsidR="00A04A21">
        <w:rPr>
          <w:rStyle w:val="Hyperlink"/>
        </w:rPr>
        <w:fldChar w:fldCharType="end"/>
      </w:r>
      <w:r>
        <w:t>.</w:t>
      </w:r>
    </w:p>
    <w:p w14:paraId="2B04EB71" w14:textId="77777777" w:rsidR="00B73CA9" w:rsidRDefault="00850A98">
      <w:pPr>
        <w:pStyle w:val="Bibliography"/>
      </w:pPr>
      <w:bookmarkStart w:id="69" w:name="ref-Fox11"/>
      <w:bookmarkEnd w:id="67"/>
      <w:r>
        <w:t xml:space="preserve">Fox, J., and S. Weisberg. 2011. </w:t>
      </w:r>
      <w:r>
        <w:rPr>
          <w:i/>
        </w:rPr>
        <w:t>An R Companion to Applied Regression</w:t>
      </w:r>
      <w:r>
        <w:t>. Thousand Oaks, California: SAGE Publications Inc.</w:t>
      </w:r>
    </w:p>
    <w:p w14:paraId="76C90AAA" w14:textId="77777777" w:rsidR="00B73CA9" w:rsidRDefault="00850A98">
      <w:pPr>
        <w:pStyle w:val="Bibliography"/>
      </w:pPr>
      <w:bookmarkStart w:id="70" w:name="ref-Hawkins00b"/>
      <w:bookmarkEnd w:id="69"/>
      <w:r>
        <w:t xml:space="preserve">Hawkins, C. P., R. H. Norris, J. N. Hogue, and J. W. Feminella. 2000. “Development and Evaluation of Predictive Models for Measuring the Biological Integrity of Streams.” </w:t>
      </w:r>
      <w:r>
        <w:rPr>
          <w:i/>
        </w:rPr>
        <w:t>Ecological Applications</w:t>
      </w:r>
      <w:r>
        <w:t xml:space="preserve"> 10 (5):1456–77. </w:t>
      </w:r>
      <w:hyperlink r:id="rId24">
        <w:r>
          <w:rPr>
            <w:rStyle w:val="Hyperlink"/>
          </w:rPr>
          <w:t>https://doi.org/10.1890/1051-0761(2000)010[1456:DAEOPM]2.0.CO;2</w:t>
        </w:r>
      </w:hyperlink>
      <w:r>
        <w:t>.</w:t>
      </w:r>
    </w:p>
    <w:p w14:paraId="19AB19F1" w14:textId="77777777" w:rsidR="00B73CA9" w:rsidRDefault="00850A98">
      <w:pPr>
        <w:pStyle w:val="Bibliography"/>
      </w:pPr>
      <w:bookmarkStart w:id="71" w:name="ref-Hurley12"/>
      <w:bookmarkEnd w:id="70"/>
      <w:r>
        <w:t xml:space="preserve">Hurley, T., R. Sadiq, and A. Mazumder. 2012. “Adaptation and Evaluation of the Canadian Council of Ministers of the Environment Water Quality Index (CCME WQI) for Use as an Effective Tool to Characterize Drinking Source Water Quality.” </w:t>
      </w:r>
      <w:r>
        <w:rPr>
          <w:i/>
        </w:rPr>
        <w:t>Water Research</w:t>
      </w:r>
      <w:r>
        <w:t xml:space="preserve"> 46 (11):3544–52. </w:t>
      </w:r>
      <w:hyperlink r:id="rId25">
        <w:r>
          <w:rPr>
            <w:rStyle w:val="Hyperlink"/>
          </w:rPr>
          <w:t>https://doi.org/10.1016/j.watres.2012.03.061</w:t>
        </w:r>
      </w:hyperlink>
      <w:r>
        <w:t>.</w:t>
      </w:r>
    </w:p>
    <w:p w14:paraId="540EE188" w14:textId="77777777" w:rsidR="00B73CA9" w:rsidRDefault="00850A98">
      <w:pPr>
        <w:pStyle w:val="Bibliography"/>
      </w:pPr>
      <w:bookmarkStart w:id="72" w:name="ref-Karr81"/>
      <w:bookmarkEnd w:id="71"/>
      <w:r>
        <w:t xml:space="preserve">Karr, J. R. 1981. “Assessment of Biotic Integrity Using Fish Communities.” </w:t>
      </w:r>
      <w:r>
        <w:rPr>
          <w:i/>
        </w:rPr>
        <w:t>Fisheries</w:t>
      </w:r>
      <w:r>
        <w:t xml:space="preserve"> 6 (6):21–27.</w:t>
      </w:r>
    </w:p>
    <w:p w14:paraId="59EEF3F9" w14:textId="77777777" w:rsidR="00B73CA9" w:rsidRDefault="00850A98">
      <w:pPr>
        <w:pStyle w:val="Bibliography"/>
      </w:pPr>
      <w:bookmarkStart w:id="73" w:name="ref-Maddock99"/>
      <w:bookmarkEnd w:id="72"/>
      <w:r>
        <w:t xml:space="preserve">Maddock, I. 1999. “The Importance of Physical Habitat Assessment for Evaluating River Health.” </w:t>
      </w:r>
      <w:r>
        <w:rPr>
          <w:i/>
        </w:rPr>
        <w:t>Freshwater Biology</w:t>
      </w:r>
      <w:r>
        <w:t xml:space="preserve"> 41 (2):373–91. </w:t>
      </w:r>
      <w:hyperlink r:id="rId26">
        <w:r>
          <w:rPr>
            <w:rStyle w:val="Hyperlink"/>
          </w:rPr>
          <w:t>https://doi.org/10.1046/j.1365-2427.1999.00437.x</w:t>
        </w:r>
      </w:hyperlink>
      <w:r>
        <w:t>.</w:t>
      </w:r>
    </w:p>
    <w:p w14:paraId="3F1281EE" w14:textId="77777777" w:rsidR="00B73CA9" w:rsidRDefault="00850A98">
      <w:pPr>
        <w:pStyle w:val="Bibliography"/>
      </w:pPr>
      <w:bookmarkStart w:id="74" w:name="ref-Mazor15"/>
      <w:bookmarkEnd w:id="73"/>
      <w:r>
        <w:t>Mazor, R. D. 2015. “Bioassessment of Perennial Streams in Southern California: A Report on the First Five Years of the Stormwater Monitoring Coalition’s Regional Stream Survey.” 844. Costa Mesa, California: Southern California Coastal Water Research Project.</w:t>
      </w:r>
    </w:p>
    <w:p w14:paraId="440F6592" w14:textId="77777777" w:rsidR="00B73CA9" w:rsidRDefault="00850A98">
      <w:pPr>
        <w:pStyle w:val="Bibliography"/>
      </w:pPr>
      <w:bookmarkStart w:id="75" w:name="ref-Mazor16"/>
      <w:bookmarkEnd w:id="74"/>
      <w:r>
        <w:t xml:space="preserve">Mazor, R. D., A. C. Rehn, P. R. Ode, M. Engeln, K. C. Schiff, E. D. Stein, D. J. Gillett, D. B. Herbst, and C. P. Hawkins. 2016. “Bioassessment in Complex Environments: Designing an Index for Consistent Meaning in Different Settings.” </w:t>
      </w:r>
      <w:r>
        <w:rPr>
          <w:i/>
        </w:rPr>
        <w:t>Freshwater Science</w:t>
      </w:r>
      <w:r>
        <w:t xml:space="preserve"> 35 (1):249–71.</w:t>
      </w:r>
    </w:p>
    <w:p w14:paraId="1DB87146" w14:textId="77777777" w:rsidR="00B73CA9" w:rsidRDefault="00850A98">
      <w:pPr>
        <w:pStyle w:val="Bibliography"/>
      </w:pPr>
      <w:bookmarkStart w:id="76" w:name="ref-Moss87"/>
      <w:bookmarkEnd w:id="75"/>
      <w:r>
        <w:t xml:space="preserve">Moss, D., M. T. Furse, J. F. Wright, and P. D. Armitage. 1987. “The Prediction of the Macro-Invertebrate Fauna of Unpolluted Running-Water Sites in Great Britain Using Environmental Data.” </w:t>
      </w:r>
      <w:r>
        <w:rPr>
          <w:i/>
        </w:rPr>
        <w:t>Freshwater Biology</w:t>
      </w:r>
      <w:r>
        <w:t xml:space="preserve"> 17 (1):41–52. </w:t>
      </w:r>
      <w:hyperlink r:id="rId27">
        <w:r>
          <w:rPr>
            <w:rStyle w:val="Hyperlink"/>
          </w:rPr>
          <w:t>https://doi.org/10.1111/j.1365-2427.1987.tb01027.x</w:t>
        </w:r>
      </w:hyperlink>
      <w:r>
        <w:t>.</w:t>
      </w:r>
    </w:p>
    <w:p w14:paraId="47DE5F19" w14:textId="77777777" w:rsidR="00B73CA9" w:rsidRDefault="00850A98">
      <w:pPr>
        <w:pStyle w:val="Bibliography"/>
      </w:pPr>
      <w:bookmarkStart w:id="77" w:name="ref-NRC90"/>
      <w:bookmarkEnd w:id="76"/>
      <w:r>
        <w:t xml:space="preserve">National Research Council. 1990. </w:t>
      </w:r>
      <w:r>
        <w:rPr>
          <w:i/>
        </w:rPr>
        <w:t>Managing Troubled Waters: The Role of Marine Environmental Monitoring</w:t>
      </w:r>
      <w:r>
        <w:t>. Washington, DC: National Academy Press.</w:t>
      </w:r>
    </w:p>
    <w:p w14:paraId="38F325AA" w14:textId="77777777" w:rsidR="00B73CA9" w:rsidRDefault="00850A98">
      <w:pPr>
        <w:pStyle w:val="Bibliography"/>
      </w:pPr>
      <w:bookmarkStart w:id="78" w:name="ref-Ode07"/>
      <w:bookmarkEnd w:id="77"/>
      <w:r>
        <w:t>Ode, P. R. 2007. “Standard Operating Procedures for Collecting Benthic Macroinvertebrate Samples and Associated Physical and Chemical Data for Ambient Bioassessment in California.” Surface Water Ambient Monitoring Program. Sacramento, CA.</w:t>
      </w:r>
    </w:p>
    <w:p w14:paraId="62F8AD98" w14:textId="77777777" w:rsidR="00B73CA9" w:rsidRDefault="00850A98">
      <w:pPr>
        <w:pStyle w:val="Bibliography"/>
      </w:pPr>
      <w:bookmarkStart w:id="79" w:name="ref-Ode16"/>
      <w:bookmarkEnd w:id="78"/>
      <w:r>
        <w:t xml:space="preserve">Ode, P. R., A. C. Rehn, R. D. Mazor, K. C. Schiff, E. D. Stein, J. T. May, L. R. Brown, et al. 2016. “Evaluating the Adequacy of a Reference-Site Pool for Ecological Assessments in Environmentally Complex Regions.” </w:t>
      </w:r>
      <w:r>
        <w:rPr>
          <w:i/>
        </w:rPr>
        <w:t>Freshwater Science</w:t>
      </w:r>
      <w:r>
        <w:t xml:space="preserve"> 35 (1):237–48.</w:t>
      </w:r>
    </w:p>
    <w:p w14:paraId="79287AF4" w14:textId="77777777" w:rsidR="00B73CA9" w:rsidRDefault="00850A98">
      <w:pPr>
        <w:pStyle w:val="Bibliography"/>
      </w:pPr>
      <w:bookmarkStart w:id="80" w:name="ref-Pan02"/>
      <w:bookmarkEnd w:id="79"/>
      <w:r>
        <w:lastRenderedPageBreak/>
        <w:t xml:space="preserve">Pan, Y., R. J. Stevenson, B. H. Hill, P. R. Kaufmann, and A. T. Herlihy. 2002. “Spatial Patterns and Ecological Determinants of Benthic Algal Assemblages in Mid-Atlantic Streams, USA.” </w:t>
      </w:r>
      <w:r>
        <w:rPr>
          <w:i/>
        </w:rPr>
        <w:t>Journal of Phycology</w:t>
      </w:r>
      <w:r>
        <w:t xml:space="preserve"> 35 (3):460–68. </w:t>
      </w:r>
      <w:hyperlink r:id="rId28">
        <w:r>
          <w:rPr>
            <w:rStyle w:val="Hyperlink"/>
          </w:rPr>
          <w:t>https://doi.org/10.1046/j.1529-8817.1999.3530460.x</w:t>
        </w:r>
      </w:hyperlink>
      <w:r>
        <w:t>.</w:t>
      </w:r>
    </w:p>
    <w:p w14:paraId="2101E192" w14:textId="77777777" w:rsidR="00B73CA9" w:rsidRDefault="00850A98">
      <w:pPr>
        <w:pStyle w:val="Bibliography"/>
      </w:pPr>
      <w:bookmarkStart w:id="81" w:name="ref-Paulsen08"/>
      <w:bookmarkEnd w:id="80"/>
      <w:r>
        <w:t xml:space="preserve">Paulsen, S. G., A. Mayio, D. V. Peck, J. L. Stoddard, E. Tarquinio, S. M. Holdsworth, J. V. Sickle, et al. 2008. “Condition of Stream Ecosystems in the US: An Overview of the First National Assessment.” </w:t>
      </w:r>
      <w:r>
        <w:rPr>
          <w:i/>
        </w:rPr>
        <w:t>Journal of the North American Benthological Society</w:t>
      </w:r>
      <w:r>
        <w:t xml:space="preserve"> 27 (4):812–21. </w:t>
      </w:r>
      <w:hyperlink r:id="rId29">
        <w:r>
          <w:rPr>
            <w:rStyle w:val="Hyperlink"/>
          </w:rPr>
          <w:t>https://doi.org/10.1899/08-098.1</w:t>
        </w:r>
      </w:hyperlink>
      <w:r>
        <w:t>.</w:t>
      </w:r>
    </w:p>
    <w:p w14:paraId="60376C7D" w14:textId="77777777" w:rsidR="00B73CA9" w:rsidRDefault="00850A98">
      <w:pPr>
        <w:pStyle w:val="Bibliography"/>
      </w:pPr>
      <w:bookmarkStart w:id="82" w:name="ref-RDCT18"/>
      <w:bookmarkEnd w:id="81"/>
      <w:r>
        <w:t>RDCT (R Development Core Team). 2018. “R: A language and environment for statistical computing, v3.5.1. R Foundation for Statistical Computing, Vienna, Austria.”</w:t>
      </w:r>
    </w:p>
    <w:p w14:paraId="4949D811" w14:textId="77777777" w:rsidR="00B73CA9" w:rsidRDefault="00850A98">
      <w:pPr>
        <w:pStyle w:val="Bibliography"/>
      </w:pPr>
      <w:bookmarkStart w:id="83" w:name="ref-Rehn18"/>
      <w:bookmarkEnd w:id="82"/>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 </w:t>
      </w:r>
      <w:hyperlink r:id="rId30">
        <w:r>
          <w:rPr>
            <w:rStyle w:val="Hyperlink"/>
          </w:rPr>
          <w:t>https://www.waterboards.ca.gov/water_issues/programs/swamp/bioassessment/docs/physical_habitat_index_technical_memo.pdf</w:t>
        </w:r>
      </w:hyperlink>
      <w:r>
        <w:t>.</w:t>
      </w:r>
    </w:p>
    <w:p w14:paraId="30F2EA28" w14:textId="77777777" w:rsidR="00B73CA9" w:rsidRDefault="00850A98">
      <w:pPr>
        <w:pStyle w:val="Bibliography"/>
      </w:pPr>
      <w:bookmarkStart w:id="84" w:name="ref-Richards97"/>
      <w:bookmarkEnd w:id="83"/>
      <w:r>
        <w:t xml:space="preserve">Richards, C., R. Haro, L. Johnson, and G. Host. 1997. “Catchment and Reach-Scale Properties as Indicators of Macroinvertebrate Species Traits.” </w:t>
      </w:r>
      <w:r>
        <w:rPr>
          <w:i/>
        </w:rPr>
        <w:t>Freshwater Biology</w:t>
      </w:r>
      <w:r>
        <w:t xml:space="preserve"> 37 (1):219–30. </w:t>
      </w:r>
      <w:hyperlink r:id="rId31">
        <w:r>
          <w:rPr>
            <w:rStyle w:val="Hyperlink"/>
          </w:rPr>
          <w:t>https://doi.org/10.1046/j.1365-2427.1997.d01-540.x</w:t>
        </w:r>
      </w:hyperlink>
      <w:r>
        <w:t>.</w:t>
      </w:r>
    </w:p>
    <w:p w14:paraId="720DBC2C" w14:textId="77777777" w:rsidR="00B73CA9" w:rsidRDefault="00850A98">
      <w:pPr>
        <w:pStyle w:val="Bibliography"/>
      </w:pPr>
      <w:bookmarkStart w:id="85" w:name="ref-Solek11"/>
      <w:bookmarkEnd w:id="84"/>
      <w:r>
        <w:t xml:space="preserve">Solek, C. W., E. D. Stein, and M. Sutula. 2011. “Demonstration of an Integrated Watershed Assessment Using a Three-Tiered Assessment Framework.” </w:t>
      </w:r>
      <w:r>
        <w:rPr>
          <w:i/>
        </w:rPr>
        <w:t>Wetlands Ecology and Management</w:t>
      </w:r>
      <w:r>
        <w:t xml:space="preserve"> 19 (5):459–74. </w:t>
      </w:r>
      <w:hyperlink r:id="rId32">
        <w:r>
          <w:rPr>
            <w:rStyle w:val="Hyperlink"/>
          </w:rPr>
          <w:t>https://doi.org/10.1007/s11273-011-9230-6</w:t>
        </w:r>
      </w:hyperlink>
      <w:r>
        <w:t>.</w:t>
      </w:r>
    </w:p>
    <w:p w14:paraId="13F8D44E" w14:textId="77777777" w:rsidR="00B73CA9" w:rsidRDefault="00850A98">
      <w:pPr>
        <w:pStyle w:val="Bibliography"/>
      </w:pPr>
      <w:bookmarkStart w:id="86" w:name="ref-Stoddard06"/>
      <w:bookmarkEnd w:id="85"/>
      <w:r>
        <w:t xml:space="preserve">Stoddard, J. L., D. P. Larsen, C. P. Hawkins, R. K. Johnson, and R. H. Norris. 2006. “Setting Expectations for the Ecological Condition of Streams: The Concept of Reference Condition.” </w:t>
      </w:r>
      <w:r>
        <w:rPr>
          <w:i/>
        </w:rPr>
        <w:t>Ecological Applications</w:t>
      </w:r>
      <w:r>
        <w:t xml:space="preserve"> 16 (4):1267–76. </w:t>
      </w:r>
      <w:hyperlink r:id="rId33">
        <w:r>
          <w:rPr>
            <w:rStyle w:val="Hyperlink"/>
          </w:rPr>
          <w:t>https://doi.org/10.1890/1051-0761(2006)016[1267:SEFTEC]2.0.CO;2</w:t>
        </w:r>
      </w:hyperlink>
      <w:r>
        <w:t>.</w:t>
      </w:r>
    </w:p>
    <w:p w14:paraId="4BF5729A" w14:textId="77777777" w:rsidR="00B73CA9" w:rsidRDefault="00850A98">
      <w:pPr>
        <w:pStyle w:val="Bibliography"/>
      </w:pPr>
      <w:bookmarkStart w:id="87" w:name="ref-Therouxip"/>
      <w:bookmarkEnd w:id="86"/>
      <w:r>
        <w:t xml:space="preserve">Theroux, S., R. D. Mazor, M. W. Beck, P. Ode, M. Sutula, and E. D. Stein. n.d. “A Non-Predictive Algal Index for Complex Environments.” </w:t>
      </w:r>
      <w:r>
        <w:rPr>
          <w:i/>
        </w:rPr>
        <w:t>Ecological Indicators</w:t>
      </w:r>
      <w:r>
        <w:t>.</w:t>
      </w:r>
    </w:p>
    <w:p w14:paraId="223A559D" w14:textId="77777777" w:rsidR="00B73CA9" w:rsidRDefault="00850A98">
      <w:pPr>
        <w:pStyle w:val="Bibliography"/>
      </w:pPr>
      <w:bookmarkStart w:id="88" w:name="ref-USEPA16"/>
      <w:bookmarkEnd w:id="87"/>
      <w:r>
        <w:t>USEPA (US Environmental Protection Agency). 2016. “National Rivers and Streams Assessment 2008-2009: A Collaborative Survey.” EPA-841-R-16-007. Washington, DC.</w:t>
      </w:r>
    </w:p>
    <w:p w14:paraId="32F32F71" w14:textId="77777777" w:rsidR="00B73CA9" w:rsidRDefault="00850A98">
      <w:pPr>
        <w:pStyle w:val="Bibliography"/>
      </w:pPr>
      <w:bookmarkStart w:id="89" w:name="ref-Wang07"/>
      <w:bookmarkEnd w:id="88"/>
      <w:r>
        <w:t xml:space="preserve">Wang, L. Z., D. M. Robertson, and P. J. Garrison. 2007. “Linkages Between Nutrients and Assemblages of Macroinvertebrates and Fish in Wadeable Streams: Implication to Nutrient Criteria Development.” </w:t>
      </w:r>
      <w:r>
        <w:rPr>
          <w:i/>
        </w:rPr>
        <w:t>Environmental Management</w:t>
      </w:r>
      <w:r>
        <w:t xml:space="preserve"> 39 (2):194–212. </w:t>
      </w:r>
      <w:hyperlink r:id="rId34">
        <w:r>
          <w:rPr>
            <w:rStyle w:val="Hyperlink"/>
          </w:rPr>
          <w:t>https://doi.org/10.1007/s00267-006-0135-8</w:t>
        </w:r>
      </w:hyperlink>
      <w:r>
        <w:t>.</w:t>
      </w:r>
      <w:bookmarkEnd w:id="62"/>
      <w:bookmarkEnd w:id="89"/>
    </w:p>
    <w:sectPr w:rsidR="00B73CA9" w:rsidSect="00A04A21">
      <w:footerReference w:type="default" r:id="rId3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usanna Theroux" w:date="2019-03-21T10:11:00Z" w:initials="ST">
    <w:p w14:paraId="24B8EB3F" w14:textId="77777777" w:rsidR="00A04A21" w:rsidRDefault="00A04A21">
      <w:pPr>
        <w:pStyle w:val="CommentText"/>
      </w:pPr>
      <w:r>
        <w:rPr>
          <w:rStyle w:val="CommentReference"/>
        </w:rPr>
        <w:annotationRef/>
      </w:r>
      <w:r>
        <w:t xml:space="preserve">And also widely represented in our dataset, yes? </w:t>
      </w:r>
    </w:p>
  </w:comment>
  <w:comment w:id="44" w:author="Susanna Theroux" w:date="2019-03-21T10:51:00Z" w:initials="ST">
    <w:p w14:paraId="25268288" w14:textId="3C858C39" w:rsidR="00A04A21" w:rsidRDefault="00A04A21">
      <w:pPr>
        <w:pStyle w:val="CommentText"/>
      </w:pPr>
      <w:r>
        <w:rPr>
          <w:rStyle w:val="CommentReference"/>
        </w:rPr>
        <w:annotationRef/>
      </w:r>
      <w:r>
        <w:rPr>
          <w:noProof/>
        </w:rPr>
        <w:t xml:space="preserve">Single sampling event from each site or were multiple samplings included? </w:t>
      </w:r>
    </w:p>
  </w:comment>
  <w:comment w:id="48" w:author="Susanna Theroux" w:date="2019-03-21T12:41:00Z" w:initials="ST">
    <w:p w14:paraId="4C04C6DC" w14:textId="42C106C9" w:rsidR="003E1A15" w:rsidRDefault="003E1A15">
      <w:pPr>
        <w:pStyle w:val="CommentText"/>
      </w:pPr>
      <w:r>
        <w:rPr>
          <w:rStyle w:val="CommentReference"/>
        </w:rPr>
        <w:annotationRef/>
      </w:r>
      <w:r w:rsidR="00132238">
        <w:rPr>
          <w:noProof/>
        </w:rPr>
        <w:t>in</w:t>
      </w:r>
      <w:r w:rsidR="00132238">
        <w:rPr>
          <w:noProof/>
        </w:rPr>
        <w:t>te</w:t>
      </w:r>
      <w:r w:rsidR="00132238">
        <w:rPr>
          <w:noProof/>
        </w:rPr>
        <w:t>r</w:t>
      </w:r>
      <w:r w:rsidR="00132238">
        <w:rPr>
          <w:noProof/>
        </w:rPr>
        <w:t>e</w:t>
      </w:r>
      <w:r w:rsidR="00132238">
        <w:rPr>
          <w:noProof/>
        </w:rPr>
        <w:t>s</w:t>
      </w:r>
      <w:r w:rsidR="00132238">
        <w:rPr>
          <w:noProof/>
        </w:rPr>
        <w:t>a</w:t>
      </w:r>
      <w:r w:rsidR="00132238">
        <w:rPr>
          <w:noProof/>
        </w:rPr>
        <w:t>nt</w:t>
      </w:r>
      <w:r w:rsidR="00132238">
        <w:rPr>
          <w:noProof/>
        </w:rPr>
        <w:t>e</w:t>
      </w:r>
    </w:p>
  </w:comment>
  <w:comment w:id="50" w:author="Susanna Theroux" w:date="2019-03-21T13:18:00Z" w:initials="ST">
    <w:p w14:paraId="3C750FCE" w14:textId="7740F7C9" w:rsidR="00AE28C2" w:rsidRDefault="00AE28C2">
      <w:pPr>
        <w:pStyle w:val="CommentText"/>
      </w:pPr>
      <w:r>
        <w:rPr>
          <w:rStyle w:val="CommentReference"/>
        </w:rPr>
        <w:annotationRef/>
      </w:r>
      <w:r w:rsidR="00132238">
        <w:rPr>
          <w:noProof/>
        </w:rPr>
        <w:t>ca</w:t>
      </w:r>
      <w:r w:rsidR="00132238">
        <w:rPr>
          <w:noProof/>
        </w:rPr>
        <w:t xml:space="preserve">n </w:t>
      </w:r>
      <w:r w:rsidR="00132238">
        <w:rPr>
          <w:noProof/>
        </w:rPr>
        <w:t>w</w:t>
      </w:r>
      <w:r w:rsidR="00132238">
        <w:rPr>
          <w:noProof/>
        </w:rPr>
        <w:t xml:space="preserve">e </w:t>
      </w:r>
      <w:r w:rsidR="00132238">
        <w:rPr>
          <w:noProof/>
        </w:rPr>
        <w:t>in</w:t>
      </w:r>
      <w:r w:rsidR="00132238">
        <w:rPr>
          <w:noProof/>
        </w:rPr>
        <w:t>s</w:t>
      </w:r>
      <w:r w:rsidR="00132238">
        <w:rPr>
          <w:noProof/>
        </w:rPr>
        <w:t>er</w:t>
      </w:r>
      <w:r w:rsidR="00132238">
        <w:rPr>
          <w:noProof/>
        </w:rPr>
        <w:t xml:space="preserve">t </w:t>
      </w:r>
      <w:r w:rsidR="00132238">
        <w:rPr>
          <w:noProof/>
        </w:rPr>
        <w:t>a</w:t>
      </w:r>
      <w:r w:rsidR="00132238">
        <w:rPr>
          <w:noProof/>
        </w:rPr>
        <w:t>n</w:t>
      </w:r>
      <w:r w:rsidR="00132238">
        <w:rPr>
          <w:noProof/>
        </w:rPr>
        <w:t xml:space="preserve"> </w:t>
      </w:r>
      <w:r w:rsidR="00132238">
        <w:rPr>
          <w:noProof/>
        </w:rPr>
        <w:t>t</w:t>
      </w:r>
      <w:r w:rsidR="00132238">
        <w:rPr>
          <w:noProof/>
        </w:rPr>
        <w:t>t</w:t>
      </w:r>
      <w:r w:rsidR="00132238">
        <w:rPr>
          <w:noProof/>
        </w:rPr>
        <w:t>es</w:t>
      </w:r>
      <w:r w:rsidR="00132238">
        <w:rPr>
          <w:noProof/>
        </w:rPr>
        <w:t>t</w:t>
      </w:r>
      <w:r w:rsidR="00132238">
        <w:rPr>
          <w:noProof/>
        </w:rPr>
        <w:t>/</w:t>
      </w:r>
      <w:r w:rsidR="00132238">
        <w:rPr>
          <w:noProof/>
        </w:rPr>
        <w:t>an</w:t>
      </w:r>
      <w:r w:rsidR="00132238">
        <w:rPr>
          <w:noProof/>
        </w:rPr>
        <w:t>ov</w:t>
      </w:r>
      <w:r w:rsidR="00132238">
        <w:rPr>
          <w:noProof/>
        </w:rPr>
        <w:t>a</w:t>
      </w:r>
      <w:r w:rsidR="00132238">
        <w:rPr>
          <w:noProof/>
        </w:rPr>
        <w:t xml:space="preserve"> </w:t>
      </w:r>
      <w:r w:rsidR="00132238">
        <w:rPr>
          <w:noProof/>
        </w:rPr>
        <w:t>s</w:t>
      </w:r>
      <w:r w:rsidR="00132238">
        <w:rPr>
          <w:noProof/>
        </w:rPr>
        <w:t>c</w:t>
      </w:r>
      <w:r w:rsidR="00132238">
        <w:rPr>
          <w:noProof/>
        </w:rPr>
        <w:t>o</w:t>
      </w:r>
      <w:r w:rsidR="00132238">
        <w:rPr>
          <w:noProof/>
        </w:rPr>
        <w:t>re</w:t>
      </w:r>
      <w:r w:rsidR="00132238">
        <w:rPr>
          <w:noProof/>
        </w:rPr>
        <w:t xml:space="preserve"> </w:t>
      </w:r>
      <w:r w:rsidR="00132238">
        <w:rPr>
          <w:noProof/>
        </w:rPr>
        <w:t>h</w:t>
      </w:r>
      <w:r w:rsidR="00132238">
        <w:rPr>
          <w:noProof/>
        </w:rPr>
        <w:t>er</w:t>
      </w:r>
      <w:r w:rsidR="00132238">
        <w:rPr>
          <w:noProof/>
        </w:rPr>
        <w:t>e</w:t>
      </w:r>
      <w:r w:rsidR="00132238">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B8EB3F" w15:done="0"/>
  <w15:commentEx w15:paraId="25268288" w15:done="0"/>
  <w15:commentEx w15:paraId="4C04C6DC" w15:done="0"/>
  <w15:commentEx w15:paraId="3C750F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B8EB3F" w16cid:durableId="203DE1C3"/>
  <w16cid:commentId w16cid:paraId="25268288" w16cid:durableId="203DEB42"/>
  <w16cid:commentId w16cid:paraId="4C04C6DC" w16cid:durableId="203E04E1"/>
  <w16cid:commentId w16cid:paraId="3C750FCE" w16cid:durableId="203E0D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1FE54" w14:textId="77777777" w:rsidR="00132238" w:rsidRDefault="00132238">
      <w:pPr>
        <w:spacing w:after="0"/>
      </w:pPr>
      <w:r>
        <w:separator/>
      </w:r>
    </w:p>
  </w:endnote>
  <w:endnote w:type="continuationSeparator" w:id="0">
    <w:p w14:paraId="1F44DDA8" w14:textId="77777777" w:rsidR="00132238" w:rsidRDefault="001322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0D612078" w14:textId="77777777" w:rsidR="00A04A21" w:rsidRDefault="00A04A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274627" w14:textId="77777777" w:rsidR="00A04A21" w:rsidRDefault="00A04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9CAD8" w14:textId="77777777" w:rsidR="00132238" w:rsidRDefault="00132238">
      <w:r>
        <w:separator/>
      </w:r>
    </w:p>
  </w:footnote>
  <w:footnote w:type="continuationSeparator" w:id="0">
    <w:p w14:paraId="780B6CD8" w14:textId="77777777" w:rsidR="00132238" w:rsidRDefault="00132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7286DE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B0924A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 w:numId="16">
    <w:abstractNumId w:val="2"/>
  </w:num>
  <w:num w:numId="17">
    <w:abstractNumId w:val="2"/>
  </w:num>
  <w:num w:numId="18">
    <w:abstractNumId w:val="2"/>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na Theroux">
    <w15:presenceInfo w15:providerId="AD" w15:userId="S::susannat@sccwrp.org::19806882-f397-4498-a88b-e075bbae9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5DF1"/>
    <w:rsid w:val="00113601"/>
    <w:rsid w:val="00132238"/>
    <w:rsid w:val="001D71A9"/>
    <w:rsid w:val="002941AD"/>
    <w:rsid w:val="0035487E"/>
    <w:rsid w:val="003D1B43"/>
    <w:rsid w:val="003E1A15"/>
    <w:rsid w:val="00451AAA"/>
    <w:rsid w:val="00483962"/>
    <w:rsid w:val="004E29B3"/>
    <w:rsid w:val="005840DE"/>
    <w:rsid w:val="00590D07"/>
    <w:rsid w:val="00636D10"/>
    <w:rsid w:val="00664B03"/>
    <w:rsid w:val="006F430B"/>
    <w:rsid w:val="00784D58"/>
    <w:rsid w:val="00850A98"/>
    <w:rsid w:val="008D6863"/>
    <w:rsid w:val="008E0B81"/>
    <w:rsid w:val="00A04A21"/>
    <w:rsid w:val="00AB0D1E"/>
    <w:rsid w:val="00AB2932"/>
    <w:rsid w:val="00AE28C2"/>
    <w:rsid w:val="00B72650"/>
    <w:rsid w:val="00B73CA9"/>
    <w:rsid w:val="00B86B75"/>
    <w:rsid w:val="00BC48D5"/>
    <w:rsid w:val="00C33E0D"/>
    <w:rsid w:val="00C36279"/>
    <w:rsid w:val="00CE2923"/>
    <w:rsid w:val="00E315A3"/>
    <w:rsid w:val="00E41B3B"/>
    <w:rsid w:val="00E70163"/>
    <w:rsid w:val="00F47647"/>
    <w:rsid w:val="00FD20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7FD7D"/>
  <w15:docId w15:val="{6BBF8E0F-EAC7-EB44-A6F2-09AB28BA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FD20EA"/>
    <w:pPr>
      <w:spacing w:after="0"/>
    </w:pPr>
    <w:rPr>
      <w:rFonts w:cs="Times New Roman"/>
      <w:sz w:val="18"/>
      <w:szCs w:val="18"/>
    </w:rPr>
  </w:style>
  <w:style w:type="character" w:customStyle="1" w:styleId="BalloonTextChar">
    <w:name w:val="Balloon Text Char"/>
    <w:basedOn w:val="DefaultParagraphFont"/>
    <w:link w:val="BalloonText"/>
    <w:semiHidden/>
    <w:rsid w:val="00FD20EA"/>
    <w:rPr>
      <w:rFonts w:ascii="Times New Roman" w:hAnsi="Times New Roman" w:cs="Times New Roman"/>
      <w:sz w:val="18"/>
      <w:szCs w:val="18"/>
    </w:rPr>
  </w:style>
  <w:style w:type="character" w:styleId="CommentReference">
    <w:name w:val="annotation reference"/>
    <w:basedOn w:val="DefaultParagraphFont"/>
    <w:semiHidden/>
    <w:unhideWhenUsed/>
    <w:rsid w:val="00636D10"/>
    <w:rPr>
      <w:sz w:val="16"/>
      <w:szCs w:val="16"/>
    </w:rPr>
  </w:style>
  <w:style w:type="paragraph" w:styleId="CommentText">
    <w:name w:val="annotation text"/>
    <w:basedOn w:val="Normal"/>
    <w:link w:val="CommentTextChar"/>
    <w:semiHidden/>
    <w:unhideWhenUsed/>
    <w:rsid w:val="00636D10"/>
    <w:rPr>
      <w:sz w:val="20"/>
      <w:szCs w:val="20"/>
    </w:rPr>
  </w:style>
  <w:style w:type="character" w:customStyle="1" w:styleId="CommentTextChar">
    <w:name w:val="Comment Text Char"/>
    <w:basedOn w:val="DefaultParagraphFont"/>
    <w:link w:val="CommentText"/>
    <w:semiHidden/>
    <w:rsid w:val="00636D10"/>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36D10"/>
    <w:rPr>
      <w:b/>
      <w:bCs/>
    </w:rPr>
  </w:style>
  <w:style w:type="character" w:customStyle="1" w:styleId="CommentSubjectChar">
    <w:name w:val="Comment Subject Char"/>
    <w:basedOn w:val="CommentTextChar"/>
    <w:link w:val="CommentSubject"/>
    <w:semiHidden/>
    <w:rsid w:val="00636D10"/>
    <w:rPr>
      <w:rFonts w:ascii="Times New Roman" w:hAnsi="Times New Roman"/>
      <w:b/>
      <w:bCs/>
      <w:sz w:val="20"/>
      <w:szCs w:val="20"/>
    </w:rPr>
  </w:style>
  <w:style w:type="paragraph" w:styleId="Revision">
    <w:name w:val="Revision"/>
    <w:hidden/>
    <w:semiHidden/>
    <w:rsid w:val="00CE2923"/>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cwrp.shinyapps.io/sqi_shiny" TargetMode="External"/><Relationship Id="rId18" Type="http://schemas.openxmlformats.org/officeDocument/2006/relationships/image" Target="media/image5.png"/><Relationship Id="rId26" Type="http://schemas.openxmlformats.org/officeDocument/2006/relationships/hyperlink" Target="https://doi.org/10.1046/j.1365-2427.1999.00437.x" TargetMode="External"/><Relationship Id="rId21" Type="http://schemas.openxmlformats.org/officeDocument/2006/relationships/hyperlink" Target="http://doi.org/10.5281/zenodo.2587212" TargetMode="External"/><Relationship Id="rId34" Type="http://schemas.openxmlformats.org/officeDocument/2006/relationships/hyperlink" Target="https://doi.org/10.1007/s00267-006-0135-8" TargetMode="External"/><Relationship Id="rId7" Type="http://schemas.openxmlformats.org/officeDocument/2006/relationships/hyperlink" Target="mailto:marcusb@sccwrp.org" TargetMode="Externa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yperlink" Target="https://doi.org/10.1016/j.watres.2012.03.061" TargetMode="External"/><Relationship Id="rId33" Type="http://schemas.openxmlformats.org/officeDocument/2006/relationships/hyperlink" Target="https://doi.org/10.1890/1051-0761(2006)016%5b1267:SEFTEC%5d2.0.CO;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i.org/10.1002/ieam.118" TargetMode="External"/><Relationship Id="rId29" Type="http://schemas.openxmlformats.org/officeDocument/2006/relationships/hyperlink" Target="https://doi.org/10.1899/08-098.1"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890/1051-0761(2000)010%5b1456:DAEOPM%5d2.0.CO;2" TargetMode="External"/><Relationship Id="rId32" Type="http://schemas.openxmlformats.org/officeDocument/2006/relationships/hyperlink" Target="https://doi.org/10.1007/s11273-011-9230-6"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CRAN.R-project.org/package=shiny" TargetMode="External"/><Relationship Id="rId28" Type="http://schemas.openxmlformats.org/officeDocument/2006/relationships/hyperlink" Target="https://doi.org/10.1046/j.1529-8817.1999.3530460.x"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hyperlink" Target="https://doi.org/10.1046/j.1365-2427.1997.d01-540.x" TargetMode="External"/><Relationship Id="rId4" Type="http://schemas.openxmlformats.org/officeDocument/2006/relationships/webSettings" Target="webSettings.xml"/><Relationship Id="rId9" Type="http://schemas.openxmlformats.org/officeDocument/2006/relationships/hyperlink" Target="mailto:kens@sccwrp.org" TargetMode="External"/><Relationship Id="rId14" Type="http://schemas.openxmlformats.org/officeDocument/2006/relationships/image" Target="media/image1.png"/><Relationship Id="rId22" Type="http://schemas.openxmlformats.org/officeDocument/2006/relationships/hyperlink" Target="https://doi.org/10.1899/06-078.1" TargetMode="External"/><Relationship Id="rId27" Type="http://schemas.openxmlformats.org/officeDocument/2006/relationships/hyperlink" Target="https://doi.org/10.1111/j.1365-2427.1987.tb01027.x" TargetMode="External"/><Relationship Id="rId30" Type="http://schemas.openxmlformats.org/officeDocument/2006/relationships/hyperlink" Target="https://www.waterboards.ca.gov/water_issues/programs/swamp/bioassessment/docs/physical_habitat_index_technical_memo.pdf" TargetMode="External"/><Relationship Id="rId35" Type="http://schemas.openxmlformats.org/officeDocument/2006/relationships/footer" Target="footer1.xml"/><Relationship Id="rId8" Type="http://schemas.openxmlformats.org/officeDocument/2006/relationships/hyperlink" Target="mailto:raphaelm@sccwrp.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7793</Words>
  <Characters>44421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The Stream Quality Index: A Multi-Indicator Tool For Enhancing Environmental Management Communication</vt:lpstr>
    </vt:vector>
  </TitlesOfParts>
  <Company/>
  <LinksUpToDate>false</LinksUpToDate>
  <CharactersWithSpaces>52110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Kenneth C. Schiff (kens@sccwrp.org</dc:creator>
  <cp:keywords/>
  <cp:lastModifiedBy>Susanna Theroux</cp:lastModifiedBy>
  <cp:revision>10</cp:revision>
  <cp:lastPrinted>2019-03-21T17:47:00Z</cp:lastPrinted>
  <dcterms:created xsi:type="dcterms:W3CDTF">2019-03-21T17:06:00Z</dcterms:created>
  <dcterms:modified xsi:type="dcterms:W3CDTF">2019-03-21T20:52:00Z</dcterms:modified>
</cp:coreProperties>
</file>