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A0689" w14:textId="77777777" w:rsidR="000A0460" w:rsidRDefault="002954C1">
      <w:pPr>
        <w:pStyle w:val="Title"/>
      </w:pPr>
      <w:r>
        <w:t>The Stream Condition Index: A Multi-Indicator Tool For Enhancing Environmental Management Communication</w:t>
      </w:r>
    </w:p>
    <w:p w14:paraId="7ED9AFAD" w14:textId="77777777" w:rsidR="000A0460" w:rsidRDefault="002954C1">
      <w:pPr>
        <w:pStyle w:val="Author"/>
      </w:pPr>
      <w:r>
        <w:t>Marcus W. Beck (</w:t>
      </w:r>
      <w:hyperlink r:id="rId7">
        <w:r>
          <w:rPr>
            <w:rStyle w:val="Hyperlink"/>
          </w:rPr>
          <w:t>marcusb@sccwrp.org</w:t>
        </w:r>
      </w:hyperlink>
      <w:r>
        <w:t>), Raphael D. Mazor (</w:t>
      </w:r>
      <w:hyperlink r:id="rId8">
        <w:r>
          <w:rPr>
            <w:rStyle w:val="Hyperlink"/>
          </w:rPr>
          <w:t>raphaelm@sccwrp.org</w:t>
        </w:r>
      </w:hyperlink>
      <w:r>
        <w:t>), Kenneth C. Schiff (</w:t>
      </w:r>
      <w:hyperlink r:id="rId9">
        <w:r>
          <w:rPr>
            <w:rStyle w:val="Hyperlink"/>
          </w:rPr>
          <w:t>kens@sccwrp.org</w:t>
        </w:r>
      </w:hyperlink>
    </w:p>
    <w:p w14:paraId="00356DFF" w14:textId="77777777" w:rsidR="000A0460" w:rsidRDefault="002954C1">
      <w:pPr>
        <w:pStyle w:val="Heading1"/>
      </w:pPr>
      <w:bookmarkStart w:id="0" w:name="methods"/>
      <w:r>
        <w:t>Methods</w:t>
      </w:r>
      <w:bookmarkEnd w:id="0"/>
    </w:p>
    <w:p w14:paraId="1CC983B7" w14:textId="77777777" w:rsidR="000A0460" w:rsidRDefault="002954C1">
      <w:pPr>
        <w:pStyle w:val="Heading2"/>
      </w:pPr>
      <w:bookmarkStart w:id="1" w:name="general-approach"/>
      <w:r>
        <w:t>General Approach</w:t>
      </w:r>
      <w:bookmarkEnd w:id="1"/>
    </w:p>
    <w:p w14:paraId="79CEC02C" w14:textId="77777777" w:rsidR="000A0460" w:rsidRDefault="002954C1">
      <w:pPr>
        <w:pStyle w:val="FirstParagraph"/>
      </w:pPr>
      <w:r>
        <w:t xml:space="preserve">The SQI is a conceptual approach to describing stream health that is based on a stressor-response relationship between biology and in-stream </w:t>
      </w:r>
      <w:commentRangeStart w:id="2"/>
      <w:r>
        <w:t>stressors</w:t>
      </w:r>
      <w:commentRangeEnd w:id="2"/>
      <w:r>
        <w:rPr>
          <w:rStyle w:val="CommentReference"/>
        </w:rPr>
        <w:commentReference w:id="2"/>
      </w:r>
      <w:r>
        <w:t>. Using these relationships, the index provides a categorical description of overall stream health to support high-level management decisions, while also providing descriptions of the biological, chemical, and physical components that establish the foundation of the index to further evaluate which factors may be driving stream health. These tiers of information represent overall stream health, biological health, and stressor condition as single, actionable categories. The underlying stressor-response relationships that define the categories are based on empirical models that quantify an expected likelihood of chemical or physical stressors impacting the separate components of biological condition. Scientists and managers can easily access different components of the SQI depending on the desired level of information within the stressor-response paradigm.</w:t>
      </w:r>
    </w:p>
    <w:p w14:paraId="0BAF4529" w14:textId="77777777" w:rsidR="002954C1" w:rsidRDefault="002954C1">
      <w:pPr>
        <w:pStyle w:val="BodyText"/>
        <w:rPr>
          <w:ins w:id="3" w:author="Raphael Mazor" w:date="2019-02-16T10:44:00Z"/>
        </w:rPr>
      </w:pPr>
      <w:r>
        <w:t xml:space="preserve">The stressor-response model used by the SQI uses biological endpoints as indicators of beneficial uses for wadeable streams and water chemistry and physical habitat measurements as stressors that are empirically linked to biological condition. </w:t>
      </w:r>
      <w:commentRangeStart w:id="4"/>
      <w:ins w:id="5" w:author="Raphael Mazor" w:date="2019-02-16T10:38:00Z">
        <w:r>
          <w:t>Because biological indicators provide direct measures of aquatic life, whereas physical and chemical measures provide ancillary information about the stressors that may affect aquatic life, it was crucial to combine these indicators in a way that pre</w:t>
        </w:r>
      </w:ins>
      <w:ins w:id="6" w:author="Raphael Mazor" w:date="2019-02-16T10:39:00Z">
        <w:r>
          <w:t xml:space="preserve">serve the different types of information they provide (as opposed to treating them as </w:t>
        </w:r>
      </w:ins>
      <w:commentRangeStart w:id="7"/>
      <w:ins w:id="8" w:author="Raphael Mazor" w:date="2019-02-16T10:41:00Z">
        <w:r>
          <w:t xml:space="preserve">equivalent </w:t>
        </w:r>
      </w:ins>
      <w:ins w:id="9" w:author="Raphael Mazor" w:date="2019-02-16T10:39:00Z">
        <w:r>
          <w:t xml:space="preserve">lines of evidence </w:t>
        </w:r>
      </w:ins>
      <w:commentRangeEnd w:id="7"/>
      <w:ins w:id="10" w:author="Raphael Mazor" w:date="2019-02-16T10:41:00Z">
        <w:r>
          <w:rPr>
            <w:rStyle w:val="CommentReference"/>
          </w:rPr>
          <w:commentReference w:id="7"/>
        </w:r>
      </w:ins>
      <w:ins w:id="11" w:author="Raphael Mazor" w:date="2019-02-16T10:39:00Z">
        <w:r>
          <w:t xml:space="preserve">that could be “averaged” to assess overall condition). </w:t>
        </w:r>
        <w:commentRangeEnd w:id="4"/>
        <w:r>
          <w:rPr>
            <w:rStyle w:val="CommentReference"/>
          </w:rPr>
          <w:commentReference w:id="4"/>
        </w:r>
      </w:ins>
      <w:ins w:id="12" w:author="Raphael Mazor" w:date="2019-02-18T07:38:00Z">
        <w:r w:rsidR="008E786F">
          <w:t xml:space="preserve">Similarly, we wanted to combine stressor measures that reflect their </w:t>
        </w:r>
      </w:ins>
      <w:proofErr w:type="gramStart"/>
      <w:ins w:id="13" w:author="Raphael Mazor" w:date="2019-02-18T07:39:00Z">
        <w:r w:rsidR="008E786F">
          <w:t xml:space="preserve">aggregate </w:t>
        </w:r>
      </w:ins>
      <w:ins w:id="14" w:author="Raphael Mazor" w:date="2019-02-18T07:38:00Z">
        <w:r w:rsidR="008E786F">
          <w:t xml:space="preserve"> impacts</w:t>
        </w:r>
        <w:proofErr w:type="gramEnd"/>
        <w:r w:rsidR="008E786F">
          <w:t xml:space="preserve"> on aquatic life.</w:t>
        </w:r>
      </w:ins>
    </w:p>
    <w:p w14:paraId="5DFCDC08" w14:textId="77777777" w:rsidR="002954C1" w:rsidRDefault="002954C1">
      <w:pPr>
        <w:pStyle w:val="BodyText"/>
        <w:rPr>
          <w:ins w:id="15" w:author="Raphael Mazor" w:date="2019-02-16T10:47:00Z"/>
        </w:rPr>
      </w:pPr>
      <w:ins w:id="16" w:author="Raphael Mazor" w:date="2019-02-16T10:44:00Z">
        <w:r>
          <w:t>[</w:t>
        </w:r>
      </w:ins>
      <w:ins w:id="17" w:author="Raphael Mazor" w:date="2019-02-16T10:45:00Z">
        <w:r>
          <w:t xml:space="preserve">Need a broader topic sentence </w:t>
        </w:r>
      </w:ins>
      <w:ins w:id="18" w:author="Raphael Mazor" w:date="2019-02-16T10:44:00Z">
        <w:r>
          <w:t>on our approach to selecting indicators</w:t>
        </w:r>
      </w:ins>
      <w:ins w:id="19" w:author="Raphael Mazor" w:date="2019-02-16T10:45:00Z">
        <w:r>
          <w:t>?</w:t>
        </w:r>
      </w:ins>
      <w:ins w:id="20" w:author="Raphael Mazor" w:date="2019-02-16T10:46:00Z">
        <w:r>
          <w:t>]</w:t>
        </w:r>
      </w:ins>
    </w:p>
    <w:p w14:paraId="48920A34" w14:textId="77777777" w:rsidR="00DD1F06" w:rsidRDefault="00DD1F06">
      <w:pPr>
        <w:pStyle w:val="BodyText"/>
        <w:rPr>
          <w:ins w:id="21" w:author="Raphael Mazor" w:date="2019-02-16T10:39:00Z"/>
        </w:rPr>
      </w:pPr>
      <w:ins w:id="22" w:author="Raphael Mazor" w:date="2019-02-16T10:47:00Z">
        <w:r>
          <w:t>[I’m struggling with how much detail to provide here vs below</w:t>
        </w:r>
        <w:proofErr w:type="gramStart"/>
        <w:r>
          <w:t>.</w:t>
        </w:r>
      </w:ins>
      <w:ins w:id="23" w:author="Raphael Mazor" w:date="2019-02-16T10:52:00Z">
        <w:r>
          <w:t xml:space="preserve"> </w:t>
        </w:r>
        <w:proofErr w:type="gramEnd"/>
        <w:r>
          <w:t>What do we need in this intro</w:t>
        </w:r>
        <w:proofErr w:type="gramStart"/>
        <w:r>
          <w:t>?</w:t>
        </w:r>
      </w:ins>
      <w:ins w:id="24" w:author="Raphael Mazor" w:date="2019-02-18T07:37:00Z">
        <w:r w:rsidR="008E786F">
          <w:t xml:space="preserve"> </w:t>
        </w:r>
        <w:proofErr w:type="gramEnd"/>
        <w:r w:rsidR="008E786F">
          <w:t xml:space="preserve">I recommend deleting everything </w:t>
        </w:r>
      </w:ins>
      <w:ins w:id="25" w:author="Raphael Mazor" w:date="2019-02-18T07:39:00Z">
        <w:r w:rsidR="008E786F">
          <w:t xml:space="preserve">highlighted </w:t>
        </w:r>
      </w:ins>
      <w:ins w:id="26" w:author="Raphael Mazor" w:date="2019-02-18T07:37:00Z">
        <w:r w:rsidR="008E786F">
          <w:t>below, and instead putting in the appropriate sections</w:t>
        </w:r>
      </w:ins>
      <w:ins w:id="27" w:author="Raphael Mazor" w:date="2019-02-16T10:47:00Z">
        <w:r>
          <w:t>]</w:t>
        </w:r>
      </w:ins>
    </w:p>
    <w:p w14:paraId="259E4AED" w14:textId="77777777" w:rsidR="002954C1" w:rsidRPr="008E786F" w:rsidRDefault="002954C1" w:rsidP="00DD1F06">
      <w:pPr>
        <w:pStyle w:val="BodyText"/>
        <w:rPr>
          <w:ins w:id="28" w:author="Raphael Mazor" w:date="2019-02-16T10:47:00Z"/>
          <w:highlight w:val="yellow"/>
          <w:rPrChange w:id="29" w:author="Raphael Mazor" w:date="2019-02-18T07:39:00Z">
            <w:rPr>
              <w:ins w:id="30" w:author="Raphael Mazor" w:date="2019-02-16T10:47:00Z"/>
            </w:rPr>
          </w:rPrChange>
        </w:rPr>
        <w:pPrChange w:id="31" w:author="Raphael Mazor" w:date="2019-02-16T10:52:00Z">
          <w:pPr>
            <w:pStyle w:val="BodyText"/>
          </w:pPr>
        </w:pPrChange>
      </w:pPr>
      <w:ins w:id="32" w:author="Raphael Mazor" w:date="2019-02-16T10:46:00Z">
        <w:r w:rsidRPr="008E786F">
          <w:rPr>
            <w:highlight w:val="yellow"/>
            <w:rPrChange w:id="33" w:author="Raphael Mazor" w:date="2019-02-18T07:39:00Z">
              <w:rPr/>
            </w:rPrChange>
          </w:rPr>
          <w:t xml:space="preserve">We used quantitative bioassessment indices as measures of biological condition. Bioassessment </w:t>
        </w:r>
      </w:ins>
      <w:del w:id="34" w:author="Raphael Mazor" w:date="2019-02-16T10:46:00Z">
        <w:r w:rsidRPr="008E786F" w:rsidDel="002954C1">
          <w:rPr>
            <w:highlight w:val="yellow"/>
            <w:rPrChange w:id="35" w:author="Raphael Mazor" w:date="2019-02-18T07:39:00Z">
              <w:rPr/>
            </w:rPrChange>
          </w:rPr>
          <w:delText xml:space="preserve">Biological </w:delText>
        </w:r>
      </w:del>
      <w:r w:rsidRPr="008E786F">
        <w:rPr>
          <w:highlight w:val="yellow"/>
          <w:rPrChange w:id="36" w:author="Raphael Mazor" w:date="2019-02-18T07:39:00Z">
            <w:rPr/>
          </w:rPrChange>
        </w:rPr>
        <w:t xml:space="preserve">indices for </w:t>
      </w:r>
      <w:del w:id="37" w:author="Raphael Mazor" w:date="2019-02-16T10:40:00Z">
        <w:r w:rsidRPr="008E786F" w:rsidDel="002954C1">
          <w:rPr>
            <w:highlight w:val="yellow"/>
            <w:rPrChange w:id="38" w:author="Raphael Mazor" w:date="2019-02-18T07:39:00Z">
              <w:rPr/>
            </w:rPrChange>
          </w:rPr>
          <w:delText xml:space="preserve">aquatic </w:delText>
        </w:r>
      </w:del>
      <w:ins w:id="39" w:author="Raphael Mazor" w:date="2019-02-16T10:40:00Z">
        <w:r w:rsidRPr="008E786F">
          <w:rPr>
            <w:highlight w:val="yellow"/>
            <w:rPrChange w:id="40" w:author="Raphael Mazor" w:date="2019-02-18T07:39:00Z">
              <w:rPr/>
            </w:rPrChange>
          </w:rPr>
          <w:t xml:space="preserve">benthic </w:t>
        </w:r>
      </w:ins>
      <w:r w:rsidRPr="008E786F">
        <w:rPr>
          <w:highlight w:val="yellow"/>
          <w:rPrChange w:id="41" w:author="Raphael Mazor" w:date="2019-02-18T07:39:00Z">
            <w:rPr/>
          </w:rPrChange>
        </w:rPr>
        <w:t xml:space="preserve">macroinvertebrates and algal communities have been developed for California streams </w:t>
      </w:r>
      <w:ins w:id="42" w:author="Raphael Mazor" w:date="2019-02-16T10:40:00Z">
        <w:r w:rsidRPr="008E786F">
          <w:rPr>
            <w:highlight w:val="yellow"/>
            <w:rPrChange w:id="43" w:author="Raphael Mazor" w:date="2019-02-18T07:39:00Z">
              <w:rPr/>
            </w:rPrChange>
          </w:rPr>
          <w:t xml:space="preserve">(Mazor et al. 2016, Theroux et al. in review), </w:t>
        </w:r>
      </w:ins>
      <w:r w:rsidRPr="008E786F">
        <w:rPr>
          <w:highlight w:val="yellow"/>
          <w:rPrChange w:id="44" w:author="Raphael Mazor" w:date="2019-02-18T07:39:00Z">
            <w:rPr/>
          </w:rPrChange>
        </w:rPr>
        <w:t xml:space="preserve">and both indices are used as complementary lines of evidence within the SQI. </w:t>
      </w:r>
      <w:del w:id="45" w:author="Raphael Mazor" w:date="2019-02-16T10:42:00Z">
        <w:r w:rsidRPr="008E786F" w:rsidDel="002954C1">
          <w:rPr>
            <w:highlight w:val="yellow"/>
            <w:rPrChange w:id="46" w:author="Raphael Mazor" w:date="2019-02-18T07:39:00Z">
              <w:rPr/>
            </w:rPrChange>
          </w:rPr>
          <w:delText xml:space="preserve">Multiple </w:delText>
        </w:r>
      </w:del>
      <w:ins w:id="47" w:author="Raphael Mazor" w:date="2019-02-16T10:42:00Z">
        <w:r w:rsidRPr="008E786F">
          <w:rPr>
            <w:highlight w:val="yellow"/>
            <w:rPrChange w:id="48" w:author="Raphael Mazor" w:date="2019-02-18T07:39:00Z">
              <w:rPr/>
            </w:rPrChange>
          </w:rPr>
          <w:t xml:space="preserve">Analysis of multiple </w:t>
        </w:r>
      </w:ins>
      <w:del w:id="49" w:author="Raphael Mazor" w:date="2019-02-16T10:42:00Z">
        <w:r w:rsidRPr="008E786F" w:rsidDel="002954C1">
          <w:rPr>
            <w:highlight w:val="yellow"/>
            <w:rPrChange w:id="50" w:author="Raphael Mazor" w:date="2019-02-18T07:39:00Z">
              <w:rPr/>
            </w:rPrChange>
          </w:rPr>
          <w:delText xml:space="preserve">taxa groups </w:delText>
        </w:r>
      </w:del>
      <w:ins w:id="51" w:author="Raphael Mazor" w:date="2019-02-16T10:42:00Z">
        <w:r w:rsidRPr="008E786F">
          <w:rPr>
            <w:highlight w:val="yellow"/>
            <w:rPrChange w:id="52" w:author="Raphael Mazor" w:date="2019-02-18T07:39:00Z">
              <w:rPr/>
            </w:rPrChange>
          </w:rPr>
          <w:t xml:space="preserve">assemblages </w:t>
        </w:r>
      </w:ins>
      <w:r w:rsidRPr="008E786F">
        <w:rPr>
          <w:highlight w:val="yellow"/>
          <w:rPrChange w:id="53" w:author="Raphael Mazor" w:date="2019-02-18T07:39:00Z">
            <w:rPr/>
          </w:rPrChange>
        </w:rPr>
        <w:t xml:space="preserve">provide a more </w:t>
      </w:r>
      <w:commentRangeStart w:id="54"/>
      <w:r w:rsidRPr="008E786F">
        <w:rPr>
          <w:highlight w:val="yellow"/>
          <w:rPrChange w:id="55" w:author="Raphael Mazor" w:date="2019-02-18T07:39:00Z">
            <w:rPr/>
          </w:rPrChange>
        </w:rPr>
        <w:t xml:space="preserve">balanced </w:t>
      </w:r>
      <w:commentRangeEnd w:id="54"/>
      <w:r w:rsidRPr="008E786F">
        <w:rPr>
          <w:rStyle w:val="CommentReference"/>
          <w:highlight w:val="yellow"/>
          <w:rPrChange w:id="56" w:author="Raphael Mazor" w:date="2019-02-18T07:39:00Z">
            <w:rPr>
              <w:rStyle w:val="CommentReference"/>
            </w:rPr>
          </w:rPrChange>
        </w:rPr>
        <w:commentReference w:id="54"/>
      </w:r>
      <w:r w:rsidRPr="008E786F">
        <w:rPr>
          <w:highlight w:val="yellow"/>
          <w:rPrChange w:id="57" w:author="Raphael Mazor" w:date="2019-02-18T07:39:00Z">
            <w:rPr/>
          </w:rPrChange>
        </w:rPr>
        <w:t>indication of biological condition that can confirm overall stream health</w:t>
      </w:r>
      <w:ins w:id="58" w:author="Raphael Mazor" w:date="2019-02-16T10:42:00Z">
        <w:r w:rsidRPr="008E786F">
          <w:rPr>
            <w:highlight w:val="yellow"/>
            <w:rPrChange w:id="59" w:author="Raphael Mazor" w:date="2019-02-18T07:39:00Z">
              <w:rPr/>
            </w:rPrChange>
          </w:rPr>
          <w:t xml:space="preserve">, </w:t>
        </w:r>
      </w:ins>
      <w:del w:id="60" w:author="Raphael Mazor" w:date="2019-02-16T10:42:00Z">
        <w:r w:rsidRPr="008E786F" w:rsidDel="002954C1">
          <w:rPr>
            <w:highlight w:val="yellow"/>
            <w:rPrChange w:id="61" w:author="Raphael Mazor" w:date="2019-02-18T07:39:00Z">
              <w:rPr/>
            </w:rPrChange>
          </w:rPr>
          <w:delText xml:space="preserve"> or </w:delText>
        </w:r>
      </w:del>
      <w:ins w:id="62" w:author="Raphael Mazor" w:date="2019-02-16T10:42:00Z">
        <w:r w:rsidRPr="008E786F">
          <w:rPr>
            <w:highlight w:val="yellow"/>
            <w:rPrChange w:id="63" w:author="Raphael Mazor" w:date="2019-02-18T07:39:00Z">
              <w:rPr/>
            </w:rPrChange>
          </w:rPr>
          <w:t xml:space="preserve">and may </w:t>
        </w:r>
        <w:commentRangeStart w:id="64"/>
        <w:r w:rsidRPr="008E786F">
          <w:rPr>
            <w:highlight w:val="yellow"/>
            <w:rPrChange w:id="65" w:author="Raphael Mazor" w:date="2019-02-18T07:39:00Z">
              <w:rPr/>
            </w:rPrChange>
          </w:rPr>
          <w:lastRenderedPageBreak/>
          <w:t xml:space="preserve">also </w:t>
        </w:r>
      </w:ins>
      <w:r w:rsidRPr="008E786F">
        <w:rPr>
          <w:highlight w:val="yellow"/>
          <w:rPrChange w:id="66" w:author="Raphael Mazor" w:date="2019-02-18T07:39:00Z">
            <w:rPr/>
          </w:rPrChange>
        </w:rPr>
        <w:t xml:space="preserve">provide additional diagnostic information about stressors </w:t>
      </w:r>
      <w:commentRangeEnd w:id="64"/>
      <w:r w:rsidRPr="008E786F">
        <w:rPr>
          <w:rStyle w:val="CommentReference"/>
          <w:highlight w:val="yellow"/>
          <w:rPrChange w:id="67" w:author="Raphael Mazor" w:date="2019-02-18T07:39:00Z">
            <w:rPr>
              <w:rStyle w:val="CommentReference"/>
            </w:rPr>
          </w:rPrChange>
        </w:rPr>
        <w:commentReference w:id="64"/>
      </w:r>
      <w:ins w:id="68" w:author="Raphael Mazor" w:date="2019-02-16T10:43:00Z">
        <w:r w:rsidRPr="008E786F">
          <w:rPr>
            <w:highlight w:val="yellow"/>
            <w:rPrChange w:id="69" w:author="Raphael Mazor" w:date="2019-02-18T07:39:00Z">
              <w:rPr/>
            </w:rPrChange>
          </w:rPr>
          <w:t>(</w:t>
        </w:r>
      </w:ins>
      <w:r w:rsidRPr="008E786F">
        <w:rPr>
          <w:highlight w:val="yellow"/>
          <w:rPrChange w:id="70" w:author="Raphael Mazor" w:date="2019-02-18T07:39:00Z">
            <w:rPr/>
          </w:rPrChange>
        </w:rPr>
        <w:t>as different communities may respond to different characteristics of stream habitat</w:t>
      </w:r>
      <w:ins w:id="71" w:author="Raphael Mazor" w:date="2019-02-16T10:43:00Z">
        <w:r w:rsidRPr="008E786F">
          <w:rPr>
            <w:highlight w:val="yellow"/>
            <w:rPrChange w:id="72" w:author="Raphael Mazor" w:date="2019-02-18T07:39:00Z">
              <w:rPr/>
            </w:rPrChange>
          </w:rPr>
          <w:t>)</w:t>
        </w:r>
      </w:ins>
      <w:r w:rsidRPr="008E786F">
        <w:rPr>
          <w:highlight w:val="yellow"/>
          <w:rPrChange w:id="73" w:author="Raphael Mazor" w:date="2019-02-18T07:39:00Z">
            <w:rPr/>
          </w:rPrChange>
        </w:rPr>
        <w:t xml:space="preserve">. </w:t>
      </w:r>
    </w:p>
    <w:p w14:paraId="44AD3E5D" w14:textId="77777777" w:rsidR="000A0460" w:rsidRDefault="002954C1">
      <w:pPr>
        <w:pStyle w:val="BodyText"/>
      </w:pPr>
      <w:commentRangeStart w:id="74"/>
      <w:del w:id="75" w:author="Raphael Mazor" w:date="2019-02-16T10:52:00Z">
        <w:r w:rsidRPr="008E786F" w:rsidDel="00DD1F06">
          <w:rPr>
            <w:highlight w:val="yellow"/>
            <w:rPrChange w:id="76" w:author="Raphael Mazor" w:date="2019-02-18T07:39:00Z">
              <w:rPr/>
            </w:rPrChange>
          </w:rPr>
          <w:delText xml:space="preserve">Water </w:delText>
        </w:r>
      </w:del>
      <w:ins w:id="77" w:author="Raphael Mazor" w:date="2019-02-16T10:52:00Z">
        <w:r w:rsidR="00DD1F06" w:rsidRPr="008E786F">
          <w:rPr>
            <w:highlight w:val="yellow"/>
            <w:rPrChange w:id="78" w:author="Raphael Mazor" w:date="2019-02-18T07:39:00Z">
              <w:rPr/>
            </w:rPrChange>
          </w:rPr>
          <w:t xml:space="preserve">We selected water </w:t>
        </w:r>
      </w:ins>
      <w:r w:rsidRPr="008E786F">
        <w:rPr>
          <w:highlight w:val="yellow"/>
          <w:rPrChange w:id="79" w:author="Raphael Mazor" w:date="2019-02-18T07:39:00Z">
            <w:rPr/>
          </w:rPrChange>
        </w:rPr>
        <w:t xml:space="preserve">chemistry stressors </w:t>
      </w:r>
      <w:del w:id="80" w:author="Raphael Mazor" w:date="2019-02-16T10:52:00Z">
        <w:r w:rsidRPr="008E786F" w:rsidDel="00DD1F06">
          <w:rPr>
            <w:highlight w:val="yellow"/>
            <w:rPrChange w:id="81" w:author="Raphael Mazor" w:date="2019-02-18T07:39:00Z">
              <w:rPr/>
            </w:rPrChange>
          </w:rPr>
          <w:delText xml:space="preserve">were </w:delText>
        </w:r>
      </w:del>
      <w:ins w:id="82" w:author="Raphael Mazor" w:date="2019-02-16T10:52:00Z">
        <w:r w:rsidR="00DD1F06" w:rsidRPr="008E786F">
          <w:rPr>
            <w:highlight w:val="yellow"/>
            <w:rPrChange w:id="83" w:author="Raphael Mazor" w:date="2019-02-18T07:39:00Z">
              <w:rPr/>
            </w:rPrChange>
          </w:rPr>
          <w:t xml:space="preserve">that are </w:t>
        </w:r>
      </w:ins>
      <w:r w:rsidRPr="008E786F">
        <w:rPr>
          <w:highlight w:val="yellow"/>
          <w:rPrChange w:id="84" w:author="Raphael Mazor" w:date="2019-02-18T07:39:00Z">
            <w:rPr/>
          </w:rPrChange>
        </w:rPr>
        <w:t xml:space="preserve">those that </w:t>
      </w:r>
      <w:del w:id="85" w:author="Raphael Mazor" w:date="2019-02-16T10:43:00Z">
        <w:r w:rsidRPr="008E786F" w:rsidDel="002954C1">
          <w:rPr>
            <w:highlight w:val="yellow"/>
            <w:rPrChange w:id="86" w:author="Raphael Mazor" w:date="2019-02-18T07:39:00Z">
              <w:rPr/>
            </w:rPrChange>
          </w:rPr>
          <w:delText xml:space="preserve">commonly </w:delText>
        </w:r>
      </w:del>
      <w:ins w:id="87" w:author="Raphael Mazor" w:date="2019-02-16T10:44:00Z">
        <w:r w:rsidRPr="008E786F">
          <w:rPr>
            <w:highlight w:val="yellow"/>
            <w:rPrChange w:id="88" w:author="Raphael Mazor" w:date="2019-02-18T07:39:00Z">
              <w:rPr/>
            </w:rPrChange>
          </w:rPr>
          <w:t xml:space="preserve">are strongly associated with </w:t>
        </w:r>
      </w:ins>
      <w:del w:id="89" w:author="Raphael Mazor" w:date="2019-02-16T10:44:00Z">
        <w:r w:rsidRPr="008E786F" w:rsidDel="002954C1">
          <w:rPr>
            <w:highlight w:val="yellow"/>
            <w:rPrChange w:id="90" w:author="Raphael Mazor" w:date="2019-02-18T07:39:00Z">
              <w:rPr/>
            </w:rPrChange>
          </w:rPr>
          <w:delText xml:space="preserve">affect </w:delText>
        </w:r>
      </w:del>
      <w:r w:rsidRPr="008E786F">
        <w:rPr>
          <w:highlight w:val="yellow"/>
          <w:rPrChange w:id="91" w:author="Raphael Mazor" w:date="2019-02-18T07:39:00Z">
            <w:rPr/>
          </w:rPrChange>
        </w:rPr>
        <w:t xml:space="preserve">biological condition in perennial streams, </w:t>
      </w:r>
      <w:del w:id="92" w:author="Raphael Mazor" w:date="2019-02-18T07:37:00Z">
        <w:r w:rsidRPr="008E786F" w:rsidDel="00FC4C9F">
          <w:rPr>
            <w:highlight w:val="yellow"/>
            <w:rPrChange w:id="93" w:author="Raphael Mazor" w:date="2019-02-18T07:39:00Z">
              <w:rPr/>
            </w:rPrChange>
          </w:rPr>
          <w:delText xml:space="preserve">such as </w:delText>
        </w:r>
      </w:del>
      <w:ins w:id="94" w:author="Raphael Mazor" w:date="2019-02-18T07:37:00Z">
        <w:r w:rsidR="00FC4C9F" w:rsidRPr="008E786F">
          <w:rPr>
            <w:highlight w:val="yellow"/>
            <w:rPrChange w:id="95" w:author="Raphael Mazor" w:date="2019-02-18T07:39:00Z">
              <w:rPr/>
            </w:rPrChange>
          </w:rPr>
          <w:t xml:space="preserve">namely </w:t>
        </w:r>
      </w:ins>
      <w:r w:rsidRPr="008E786F">
        <w:rPr>
          <w:highlight w:val="yellow"/>
          <w:rPrChange w:id="96" w:author="Raphael Mazor" w:date="2019-02-18T07:39:00Z">
            <w:rPr/>
          </w:rPrChange>
        </w:rPr>
        <w:t xml:space="preserve">nutrients and conductivity. Likewise, </w:t>
      </w:r>
      <w:ins w:id="97" w:author="Raphael Mazor" w:date="2019-02-18T07:37:00Z">
        <w:r w:rsidR="00FC4C9F" w:rsidRPr="008E786F">
          <w:rPr>
            <w:highlight w:val="yellow"/>
            <w:rPrChange w:id="98" w:author="Raphael Mazor" w:date="2019-02-18T07:39:00Z">
              <w:rPr/>
            </w:rPrChange>
          </w:rPr>
          <w:t xml:space="preserve">we selected </w:t>
        </w:r>
      </w:ins>
      <w:r w:rsidRPr="008E786F">
        <w:rPr>
          <w:highlight w:val="yellow"/>
          <w:rPrChange w:id="99" w:author="Raphael Mazor" w:date="2019-02-18T07:39:00Z">
            <w:rPr/>
          </w:rPrChange>
        </w:rPr>
        <w:t xml:space="preserve">physical habitat </w:t>
      </w:r>
      <w:ins w:id="100" w:author="Raphael Mazor" w:date="2019-02-18T07:37:00Z">
        <w:r w:rsidR="00FC4C9F" w:rsidRPr="008E786F">
          <w:rPr>
            <w:highlight w:val="yellow"/>
            <w:rPrChange w:id="101" w:author="Raphael Mazor" w:date="2019-02-18T07:39:00Z">
              <w:rPr/>
            </w:rPrChange>
          </w:rPr>
          <w:t xml:space="preserve">metrics </w:t>
        </w:r>
      </w:ins>
      <w:r w:rsidRPr="008E786F">
        <w:rPr>
          <w:highlight w:val="yellow"/>
          <w:rPrChange w:id="102" w:author="Raphael Mazor" w:date="2019-02-18T07:39:00Z">
            <w:rPr/>
          </w:rPrChange>
        </w:rPr>
        <w:t>was described generally as flow, channel, and riparian condition observed at a site. Although physical habitat can be considered a response metric of stream health depending on the context, physical habitat herein is considered a stressor that can affect biological condition at different taxonomic levels within the stressor-response model.</w:t>
      </w:r>
      <w:commentRangeEnd w:id="74"/>
      <w:r w:rsidR="00DD1F06" w:rsidRPr="008E786F">
        <w:rPr>
          <w:rStyle w:val="CommentReference"/>
          <w:highlight w:val="yellow"/>
          <w:rPrChange w:id="103" w:author="Raphael Mazor" w:date="2019-02-18T07:39:00Z">
            <w:rPr>
              <w:rStyle w:val="CommentReference"/>
            </w:rPr>
          </w:rPrChange>
        </w:rPr>
        <w:commentReference w:id="74"/>
      </w:r>
    </w:p>
    <w:p w14:paraId="453E4E93" w14:textId="77777777" w:rsidR="000A0460" w:rsidRDefault="002954C1">
      <w:pPr>
        <w:pStyle w:val="Heading2"/>
      </w:pPr>
      <w:bookmarkStart w:id="104" w:name="response-components"/>
      <w:commentRangeStart w:id="105"/>
      <w:del w:id="106" w:author="Raphael Mazor" w:date="2019-02-16T10:53:00Z">
        <w:r w:rsidDel="00DD1F06">
          <w:delText xml:space="preserve">Response </w:delText>
        </w:r>
      </w:del>
      <w:ins w:id="107" w:author="Raphael Mazor" w:date="2019-02-16T10:53:00Z">
        <w:r w:rsidR="00DD1F06">
          <w:t xml:space="preserve">Biological </w:t>
        </w:r>
      </w:ins>
      <w:commentRangeEnd w:id="105"/>
      <w:ins w:id="108" w:author="Raphael Mazor" w:date="2019-02-16T10:54:00Z">
        <w:r w:rsidR="00DD1F06">
          <w:rPr>
            <w:rStyle w:val="CommentReference"/>
            <w:rFonts w:eastAsiaTheme="minorHAnsi" w:cstheme="minorBidi"/>
            <w:b w:val="0"/>
            <w:bCs w:val="0"/>
            <w:color w:val="auto"/>
          </w:rPr>
          <w:commentReference w:id="105"/>
        </w:r>
      </w:ins>
      <w:ins w:id="109" w:author="Raphael Mazor" w:date="2019-02-16T10:53:00Z">
        <w:r w:rsidR="00DD1F06">
          <w:t xml:space="preserve">response </w:t>
        </w:r>
      </w:ins>
      <w:r>
        <w:t>components</w:t>
      </w:r>
      <w:bookmarkEnd w:id="104"/>
      <w:ins w:id="110" w:author="Raphael Mazor" w:date="2019-02-16T10:53:00Z">
        <w:r w:rsidR="00DD1F06">
          <w:t xml:space="preserve"> of the SQI</w:t>
        </w:r>
      </w:ins>
    </w:p>
    <w:p w14:paraId="77FAE691" w14:textId="2E36CA57" w:rsidR="008E497C" w:rsidRPr="008E497C" w:rsidRDefault="008E497C">
      <w:pPr>
        <w:pStyle w:val="FirstParagraph"/>
        <w:rPr>
          <w:ins w:id="111" w:author="Raphael Mazor" w:date="2019-02-18T09:53:00Z"/>
          <w:b/>
          <w:sz w:val="22"/>
          <w:rPrChange w:id="112" w:author="Raphael Mazor" w:date="2019-02-18T09:55:00Z">
            <w:rPr>
              <w:ins w:id="113" w:author="Raphael Mazor" w:date="2019-02-18T09:53:00Z"/>
            </w:rPr>
          </w:rPrChange>
        </w:rPr>
      </w:pPr>
      <w:ins w:id="114" w:author="Raphael Mazor" w:date="2019-02-18T09:53:00Z">
        <w:r w:rsidRPr="008E497C">
          <w:rPr>
            <w:b/>
            <w:sz w:val="22"/>
            <w:rPrChange w:id="115" w:author="Raphael Mazor" w:date="2019-02-18T09:55:00Z">
              <w:rPr/>
            </w:rPrChange>
          </w:rPr>
          <w:t>Characterizing biological condition</w:t>
        </w:r>
      </w:ins>
    </w:p>
    <w:p w14:paraId="0259409D" w14:textId="68509F44" w:rsidR="00282076" w:rsidRDefault="008E786F">
      <w:pPr>
        <w:pStyle w:val="FirstParagraph"/>
        <w:rPr>
          <w:ins w:id="116" w:author="Raphael Mazor" w:date="2019-02-16T10:57:00Z"/>
        </w:rPr>
      </w:pPr>
      <w:ins w:id="117" w:author="Raphael Mazor" w:date="2019-02-18T07:39:00Z">
        <w:r>
          <w:t xml:space="preserve">Biological responses were measured as two </w:t>
        </w:r>
      </w:ins>
      <w:del w:id="118" w:author="Raphael Mazor" w:date="2019-02-18T07:39:00Z">
        <w:r w:rsidR="002954C1" w:rsidDel="008E786F">
          <w:delText xml:space="preserve">Two </w:delText>
        </w:r>
      </w:del>
      <w:r w:rsidR="002954C1">
        <w:t>biological indices previously developed for California wadeable streams</w:t>
      </w:r>
      <w:del w:id="119" w:author="Raphael Mazor" w:date="2019-02-18T07:40:00Z">
        <w:r w:rsidR="002954C1" w:rsidDel="008E786F">
          <w:delText xml:space="preserve"> provide the foundation for evaluating biological integrity within the SQI</w:delText>
        </w:r>
      </w:del>
      <w:r w:rsidR="002954C1">
        <w:t>. First, the California Stream Condition Index (CSCI, Mazor et al. (</w:t>
      </w:r>
      <w:hyperlink w:anchor="ref-Mazor16">
        <w:r w:rsidR="002954C1">
          <w:rPr>
            <w:rStyle w:val="Hyperlink"/>
          </w:rPr>
          <w:t>2016</w:t>
        </w:r>
      </w:hyperlink>
      <w:r w:rsidR="002954C1">
        <w:t xml:space="preserve">)) is a predictive index that compares observed </w:t>
      </w:r>
      <w:ins w:id="120" w:author="Raphael Mazor" w:date="2019-02-18T07:40:00Z">
        <w:r>
          <w:t xml:space="preserve">benthic </w:t>
        </w:r>
      </w:ins>
      <w:r w:rsidR="002954C1">
        <w:t>macroinvertebrate taxa and metrics at a site to those expected under least disturbed reference conditions (</w:t>
      </w:r>
      <w:proofErr w:type="spellStart"/>
      <w:ins w:id="121" w:author="Raphael Mazor" w:date="2019-02-16T10:58:00Z">
        <w:r w:rsidR="00282076">
          <w:t>sensu</w:t>
        </w:r>
        <w:proofErr w:type="spellEnd"/>
        <w:r w:rsidR="00282076">
          <w:t xml:space="preserve"> </w:t>
        </w:r>
      </w:ins>
      <w:r w:rsidR="002954C1">
        <w:t xml:space="preserve">Stoddard et al. </w:t>
      </w:r>
      <w:hyperlink w:anchor="ref-Stoddard06">
        <w:r w:rsidR="002954C1">
          <w:rPr>
            <w:rStyle w:val="Hyperlink"/>
          </w:rPr>
          <w:t>2006</w:t>
        </w:r>
      </w:hyperlink>
      <w:r w:rsidR="002954C1">
        <w:t xml:space="preserve">). Expected values at a site are based on models that estimate the likely macroinvertebrate community relative to factors that naturally influence biology (Moss et al. </w:t>
      </w:r>
      <w:hyperlink w:anchor="ref-Moss87">
        <w:r w:rsidR="002954C1">
          <w:rPr>
            <w:rStyle w:val="Hyperlink"/>
          </w:rPr>
          <w:t>1987</w:t>
        </w:r>
      </w:hyperlink>
      <w:r w:rsidR="002954C1">
        <w:t xml:space="preserve">; Cao et al. </w:t>
      </w:r>
      <w:hyperlink w:anchor="ref-Cao07">
        <w:r w:rsidR="002954C1">
          <w:rPr>
            <w:rStyle w:val="Hyperlink"/>
          </w:rPr>
          <w:t>2007</w:t>
        </w:r>
      </w:hyperlink>
      <w:r w:rsidR="002954C1">
        <w:t xml:space="preserve">). </w:t>
      </w:r>
      <w:ins w:id="122" w:author="Raphael Mazor" w:date="2019-02-16T10:57:00Z">
        <w:r w:rsidR="00DD1F06">
          <w:t>Second, the Algal Stream Condition Index (ASCI, Theroux et al. (</w:t>
        </w:r>
        <w:r w:rsidR="00DD1F06">
          <w:rPr>
            <w:rStyle w:val="Hyperlink"/>
          </w:rPr>
          <w:fldChar w:fldCharType="begin"/>
        </w:r>
        <w:r w:rsidR="00DD1F06">
          <w:rPr>
            <w:rStyle w:val="Hyperlink"/>
          </w:rPr>
          <w:instrText xml:space="preserve"> HYPERLINK \l "ref-Therouxip" \h </w:instrText>
        </w:r>
        <w:r w:rsidR="00DD1F06">
          <w:rPr>
            <w:rStyle w:val="Hyperlink"/>
          </w:rPr>
          <w:fldChar w:fldCharType="separate"/>
        </w:r>
        <w:r w:rsidR="00DD1F06">
          <w:rPr>
            <w:rStyle w:val="Hyperlink"/>
          </w:rPr>
          <w:t>n.d.</w:t>
        </w:r>
        <w:r w:rsidR="00DD1F06">
          <w:rPr>
            <w:rStyle w:val="Hyperlink"/>
          </w:rPr>
          <w:fldChar w:fldCharType="end"/>
        </w:r>
        <w:r w:rsidR="00DD1F06">
          <w:t>)) was similarly developed as response endpoints at lower trophic levels</w:t>
        </w:r>
      </w:ins>
      <w:ins w:id="123" w:author="Raphael Mazor" w:date="2019-02-16T10:59:00Z">
        <w:r w:rsidR="00282076">
          <w:t>; the ASCI is a non-predictive multi-metric index</w:t>
        </w:r>
      </w:ins>
      <w:ins w:id="124" w:author="Raphael Mazor" w:date="2019-02-16T11:00:00Z">
        <w:r w:rsidR="00282076">
          <w:t xml:space="preserve"> (i.e., it uses a uniform, statewide reference expectation)</w:t>
        </w:r>
      </w:ins>
      <w:ins w:id="125" w:author="Raphael Mazor" w:date="2019-02-16T10:59:00Z">
        <w:r w:rsidR="00282076">
          <w:t xml:space="preserve"> that incorporates both diatoms and soft-bodied algae</w:t>
        </w:r>
      </w:ins>
      <w:ins w:id="126" w:author="Raphael Mazor" w:date="2019-02-16T10:57:00Z">
        <w:r w:rsidR="00DD1F06">
          <w:t xml:space="preserve">. </w:t>
        </w:r>
      </w:ins>
      <w:del w:id="127" w:author="Raphael Mazor" w:date="2019-02-16T10:57:00Z">
        <w:r w:rsidR="002954C1" w:rsidDel="00DD1F06">
          <w:delText xml:space="preserve">The CSCI </w:delText>
        </w:r>
      </w:del>
      <w:ins w:id="128" w:author="Raphael Mazor" w:date="2019-02-16T10:57:00Z">
        <w:r w:rsidR="00DD1F06">
          <w:t xml:space="preserve">Scores for both indices </w:t>
        </w:r>
      </w:ins>
      <w:del w:id="129" w:author="Raphael Mazor" w:date="2019-02-16T10:57:00Z">
        <w:r w:rsidR="002954C1" w:rsidDel="00DD1F06">
          <w:delText xml:space="preserve">score at a site </w:delText>
        </w:r>
      </w:del>
      <w:r w:rsidR="002954C1">
        <w:t xml:space="preserve">can </w:t>
      </w:r>
      <w:del w:id="130" w:author="Raphael Mazor" w:date="2019-02-16T10:57:00Z">
        <w:r w:rsidR="002954C1" w:rsidDel="00DD1F06">
          <w:delText xml:space="preserve">vary </w:delText>
        </w:r>
      </w:del>
      <w:ins w:id="131" w:author="Raphael Mazor" w:date="2019-02-16T10:57:00Z">
        <w:r w:rsidR="00DD1F06">
          <w:t xml:space="preserve">range </w:t>
        </w:r>
      </w:ins>
      <w:r w:rsidR="002954C1">
        <w:t xml:space="preserve">from </w:t>
      </w:r>
      <w:commentRangeStart w:id="132"/>
      <w:r w:rsidR="002954C1">
        <w:t>0</w:t>
      </w:r>
      <w:commentRangeEnd w:id="132"/>
      <w:r w:rsidR="00DD1F06">
        <w:rPr>
          <w:rStyle w:val="CommentReference"/>
        </w:rPr>
        <w:commentReference w:id="132"/>
      </w:r>
      <w:r w:rsidR="002954C1">
        <w:t xml:space="preserve"> to ~ 1.4, with </w:t>
      </w:r>
      <w:ins w:id="133" w:author="Raphael Mazor" w:date="2019-02-16T10:55:00Z">
        <w:r w:rsidR="00DD1F06">
          <w:t xml:space="preserve">a score of 1 at sites in reference condition, and </w:t>
        </w:r>
      </w:ins>
      <w:del w:id="134" w:author="Raphael Mazor" w:date="2019-02-16T10:55:00Z">
        <w:r w:rsidR="002954C1" w:rsidDel="00DD1F06">
          <w:delText xml:space="preserve">higher values indicating less </w:delText>
        </w:r>
      </w:del>
      <w:ins w:id="135" w:author="Raphael Mazor" w:date="2019-02-16T10:55:00Z">
        <w:r w:rsidR="00DD1F06">
          <w:t>lowe</w:t>
        </w:r>
      </w:ins>
      <w:ins w:id="136" w:author="Raphael Mazor" w:date="2019-02-16T10:56:00Z">
        <w:r w:rsidR="00DD1F06">
          <w:t xml:space="preserve">r values </w:t>
        </w:r>
      </w:ins>
      <w:del w:id="137" w:author="Raphael Mazor" w:date="2019-02-16T10:56:00Z">
        <w:r w:rsidR="002954C1" w:rsidDel="00DD1F06">
          <w:delText>deviation from reference state</w:delText>
        </w:r>
      </w:del>
      <w:ins w:id="138" w:author="Raphael Mazor" w:date="2019-02-16T10:56:00Z">
        <w:r w:rsidR="00DD1F06">
          <w:t>indicating biological degradation</w:t>
        </w:r>
      </w:ins>
      <w:r w:rsidR="002954C1">
        <w:t xml:space="preserve">. </w:t>
      </w:r>
      <w:del w:id="139" w:author="Raphael Mazor" w:date="2019-02-16T11:00:00Z">
        <w:r w:rsidR="002954C1" w:rsidDel="00282076">
          <w:delText xml:space="preserve">CSCI scores have consistent meaning in different geographic settings because the index was developed to minimize the influence of natural gradients on macroinvertebrate communities. </w:delText>
        </w:r>
      </w:del>
      <w:del w:id="140" w:author="Raphael Mazor" w:date="2019-02-16T10:57:00Z">
        <w:r w:rsidR="002954C1" w:rsidDel="00DD1F06">
          <w:delText>Second, the Algal Stream Condition Index (ASCI, Theroux et al. (</w:delText>
        </w:r>
        <w:r w:rsidR="002954C1" w:rsidDel="00DD1F06">
          <w:rPr>
            <w:rStyle w:val="Hyperlink"/>
          </w:rPr>
          <w:fldChar w:fldCharType="begin"/>
        </w:r>
        <w:r w:rsidR="002954C1" w:rsidDel="00DD1F06">
          <w:rPr>
            <w:rStyle w:val="Hyperlink"/>
          </w:rPr>
          <w:delInstrText xml:space="preserve"> HYPERLINK \l "ref-Therouxip" \h </w:delInstrText>
        </w:r>
        <w:r w:rsidR="002954C1" w:rsidDel="00DD1F06">
          <w:rPr>
            <w:rStyle w:val="Hyperlink"/>
          </w:rPr>
          <w:fldChar w:fldCharType="separate"/>
        </w:r>
        <w:r w:rsidR="002954C1" w:rsidDel="00DD1F06">
          <w:rPr>
            <w:rStyle w:val="Hyperlink"/>
          </w:rPr>
          <w:delText>n.d.</w:delText>
        </w:r>
        <w:r w:rsidR="002954C1" w:rsidDel="00DD1F06">
          <w:rPr>
            <w:rStyle w:val="Hyperlink"/>
          </w:rPr>
          <w:fldChar w:fldCharType="end"/>
        </w:r>
        <w:r w:rsidR="002954C1" w:rsidDel="00DD1F06">
          <w:delText xml:space="preserve">)) was similarly developed using diatom and soft-bodied algae as response endpoints at lower trophic levels. </w:delText>
        </w:r>
      </w:del>
      <w:del w:id="141" w:author="Raphael Mazor" w:date="2019-02-16T11:00:00Z">
        <w:r w:rsidR="002954C1" w:rsidDel="00282076">
          <w:delText>This index follows a multimetric approach where observed metrics were evaluated against statewide references sites that were chosen to characterize least disturbed algal communities.</w:delText>
        </w:r>
      </w:del>
      <w:ins w:id="142" w:author="Raphael Mazor" w:date="2019-02-16T11:00:00Z">
        <w:r w:rsidR="00282076">
          <w:t>Both indices are used as standard assessment measures for perennial wadeable streams in California.</w:t>
        </w:r>
      </w:ins>
    </w:p>
    <w:p w14:paraId="35106708" w14:textId="756C138E" w:rsidR="002E5BA6" w:rsidRDefault="008E786F" w:rsidP="00EE47DD">
      <w:pPr>
        <w:pStyle w:val="BodyText"/>
        <w:rPr>
          <w:ins w:id="143" w:author="Raphael Mazor" w:date="2019-02-18T09:53:00Z"/>
        </w:rPr>
      </w:pPr>
      <w:ins w:id="144" w:author="Raphael Mazor" w:date="2019-02-18T07:41:00Z">
        <w:r>
          <w:t>Index scores were</w:t>
        </w:r>
      </w:ins>
      <w:ins w:id="145" w:author="Raphael Mazor" w:date="2019-02-18T07:42:00Z">
        <w:r>
          <w:t xml:space="preserve"> compared to numeric thresholds from a biological condition gradient (</w:t>
        </w:r>
        <w:commentRangeStart w:id="146"/>
        <w:r>
          <w:t>BCG</w:t>
        </w:r>
      </w:ins>
      <w:commentRangeEnd w:id="146"/>
      <w:ins w:id="147" w:author="Raphael Mazor" w:date="2019-02-18T07:44:00Z">
        <w:r>
          <w:rPr>
            <w:rStyle w:val="CommentReference"/>
          </w:rPr>
          <w:commentReference w:id="146"/>
        </w:r>
      </w:ins>
      <w:ins w:id="148" w:author="Raphael Mazor" w:date="2019-02-18T07:42:00Z">
        <w:r>
          <w:t xml:space="preserve">, Davies and Jackson </w:t>
        </w:r>
        <w:r>
          <w:rPr>
            <w:rStyle w:val="Hyperlink"/>
          </w:rPr>
          <w:fldChar w:fldCharType="begin"/>
        </w:r>
        <w:r>
          <w:rPr>
            <w:rStyle w:val="Hyperlink"/>
          </w:rPr>
          <w:instrText xml:space="preserve"> HYPERLINK \l "ref-Davies06" \h </w:instrText>
        </w:r>
        <w:r>
          <w:rPr>
            <w:rStyle w:val="Hyperlink"/>
          </w:rPr>
          <w:fldChar w:fldCharType="separate"/>
        </w:r>
        <w:r>
          <w:rPr>
            <w:rStyle w:val="Hyperlink"/>
          </w:rPr>
          <w:t>2006</w:t>
        </w:r>
        <w:r>
          <w:rPr>
            <w:rStyle w:val="Hyperlink"/>
          </w:rPr>
          <w:fldChar w:fldCharType="end"/>
        </w:r>
        <w:r>
          <w:t>) model developed for C</w:t>
        </w:r>
      </w:ins>
      <w:ins w:id="149" w:author="Raphael Mazor" w:date="2019-02-18T07:43:00Z">
        <w:r>
          <w:t xml:space="preserve">alifornia streams </w:t>
        </w:r>
      </w:ins>
      <w:ins w:id="150" w:author="Raphael Mazor" w:date="2019-02-18T07:50:00Z">
        <w:r w:rsidR="002E5BA6">
          <w:t>to assi</w:t>
        </w:r>
      </w:ins>
      <w:ins w:id="151" w:author="Raphael Mazor" w:date="2019-02-18T07:51:00Z">
        <w:r w:rsidR="002E5BA6">
          <w:t xml:space="preserve">gn </w:t>
        </w:r>
      </w:ins>
      <w:ins w:id="152" w:author="Raphael Mazor" w:date="2019-02-18T07:52:00Z">
        <w:r w:rsidR="002E5BA6">
          <w:t xml:space="preserve">BMI and algal </w:t>
        </w:r>
      </w:ins>
      <w:ins w:id="153" w:author="Raphael Mazor" w:date="2019-02-18T07:51:00Z">
        <w:r w:rsidR="002E5BA6">
          <w:t>samples to tiers of condition derived by expert elicitation (Paul et al., in review).</w:t>
        </w:r>
      </w:ins>
      <w:ins w:id="154" w:author="Raphael Mazor" w:date="2019-02-18T07:52:00Z">
        <w:r w:rsidR="002E5BA6">
          <w:t xml:space="preserve"> These tiers have similar interpretation across </w:t>
        </w:r>
      </w:ins>
      <w:ins w:id="155" w:author="Raphael Mazor" w:date="2019-02-18T07:59:00Z">
        <w:r w:rsidR="00EE47DD">
          <w:t>assemblages, allowing for meaningful combination of the two indices</w:t>
        </w:r>
      </w:ins>
      <w:ins w:id="156" w:author="Raphael Mazor" w:date="2019-02-18T07:54:00Z">
        <w:r w:rsidR="002E5BA6">
          <w:rPr>
            <w:rStyle w:val="CommentReference"/>
          </w:rPr>
          <w:commentReference w:id="157"/>
        </w:r>
      </w:ins>
      <w:ins w:id="158" w:author="Raphael Mazor" w:date="2019-02-18T07:53:00Z">
        <w:r w:rsidR="002E5BA6">
          <w:t xml:space="preserve">. </w:t>
        </w:r>
      </w:ins>
      <w:ins w:id="159" w:author="Raphael Mazor" w:date="2019-02-18T08:00:00Z">
        <w:r w:rsidR="00EE47DD">
          <w:t>The third tier of condition</w:t>
        </w:r>
      </w:ins>
      <w:ins w:id="160" w:author="Raphael Mazor" w:date="2019-02-18T07:58:00Z">
        <w:r w:rsidR="00EE47DD">
          <w:t xml:space="preserve"> (i.e., moderately altered structure </w:t>
        </w:r>
      </w:ins>
      <w:ins w:id="161" w:author="Raphael Mazor" w:date="2019-02-18T07:59:00Z">
        <w:r w:rsidR="00EE47DD">
          <w:t xml:space="preserve">and minimal loss of function) was </w:t>
        </w:r>
      </w:ins>
      <w:ins w:id="162" w:author="Raphael Mazor" w:date="2019-02-18T08:00:00Z">
        <w:r w:rsidR="00EE47DD">
          <w:t>considered to indicate healthy overall conditions that met the goals of our advisory group.</w:t>
        </w:r>
      </w:ins>
    </w:p>
    <w:p w14:paraId="4E372D37" w14:textId="39E00730" w:rsidR="008E497C" w:rsidRPr="008E497C" w:rsidRDefault="008E497C" w:rsidP="00EE47DD">
      <w:pPr>
        <w:pStyle w:val="BodyText"/>
        <w:rPr>
          <w:ins w:id="163" w:author="Raphael Mazor" w:date="2019-02-18T07:53:00Z"/>
          <w:b/>
          <w:sz w:val="22"/>
          <w:rPrChange w:id="164" w:author="Raphael Mazor" w:date="2019-02-18T09:55:00Z">
            <w:rPr>
              <w:ins w:id="165" w:author="Raphael Mazor" w:date="2019-02-18T07:53:00Z"/>
            </w:rPr>
          </w:rPrChange>
        </w:rPr>
        <w:pPrChange w:id="166" w:author="Raphael Mazor" w:date="2019-02-18T08:00:00Z">
          <w:pPr>
            <w:pStyle w:val="BodyText"/>
          </w:pPr>
        </w:pPrChange>
      </w:pPr>
      <w:ins w:id="167" w:author="Raphael Mazor" w:date="2019-02-18T09:53:00Z">
        <w:r w:rsidRPr="008E497C">
          <w:rPr>
            <w:b/>
            <w:sz w:val="22"/>
            <w:rPrChange w:id="168" w:author="Raphael Mazor" w:date="2019-02-18T09:55:00Z">
              <w:rPr/>
            </w:rPrChange>
          </w:rPr>
          <w:t>Integrating multiple measures of biological condi</w:t>
        </w:r>
      </w:ins>
      <w:ins w:id="169" w:author="Raphael Mazor" w:date="2019-02-18T09:54:00Z">
        <w:r w:rsidRPr="008E497C">
          <w:rPr>
            <w:b/>
            <w:sz w:val="22"/>
            <w:rPrChange w:id="170" w:author="Raphael Mazor" w:date="2019-02-18T09:55:00Z">
              <w:rPr/>
            </w:rPrChange>
          </w:rPr>
          <w:t>tion</w:t>
        </w:r>
      </w:ins>
    </w:p>
    <w:p w14:paraId="514D66E3" w14:textId="0AA38FA9" w:rsidR="002E5BA6" w:rsidRDefault="002E5BA6" w:rsidP="002E5BA6">
      <w:pPr>
        <w:pStyle w:val="BodyText"/>
        <w:rPr>
          <w:ins w:id="171" w:author="Raphael Mazor" w:date="2019-02-18T08:09:00Z"/>
        </w:rPr>
      </w:pPr>
      <w:ins w:id="172" w:author="Raphael Mazor" w:date="2019-02-18T07:53:00Z">
        <w:r>
          <w:t xml:space="preserve">The assigned BCG tiers for each index were combined using a ranking system to create a single </w:t>
        </w:r>
      </w:ins>
      <w:ins w:id="173" w:author="Raphael Mazor" w:date="2019-02-18T07:56:00Z">
        <w:r>
          <w:t xml:space="preserve">numeric value </w:t>
        </w:r>
      </w:ins>
      <w:ins w:id="174" w:author="Raphael Mazor" w:date="2019-02-18T07:53:00Z">
        <w:r>
          <w:t>that represent</w:t>
        </w:r>
      </w:ins>
      <w:ins w:id="175" w:author="Raphael Mazor" w:date="2019-02-18T07:56:00Z">
        <w:r>
          <w:t>s</w:t>
        </w:r>
      </w:ins>
      <w:ins w:id="176" w:author="Raphael Mazor" w:date="2019-02-18T07:53:00Z">
        <w:r>
          <w:t xml:space="preserve"> an overall condition reflected by both </w:t>
        </w:r>
        <w:commentRangeStart w:id="177"/>
        <w:r>
          <w:t>biological indices</w:t>
        </w:r>
      </w:ins>
      <w:commentRangeEnd w:id="177"/>
      <w:ins w:id="178" w:author="Raphael Mazor" w:date="2019-02-18T08:08:00Z">
        <w:r w:rsidR="00531022">
          <w:rPr>
            <w:rStyle w:val="CommentReference"/>
          </w:rPr>
          <w:commentReference w:id="177"/>
        </w:r>
      </w:ins>
      <w:ins w:id="179" w:author="Raphael Mazor" w:date="2019-02-18T07:56:00Z">
        <w:r>
          <w:t xml:space="preserve">. These values were assigned </w:t>
        </w:r>
      </w:ins>
      <w:ins w:id="180" w:author="Raphael Mazor" w:date="2019-02-18T07:57:00Z">
        <w:r>
          <w:t>based on the judgment of stakeholders, in accordance with several principles</w:t>
        </w:r>
        <w:r w:rsidR="00EE47DD">
          <w:t xml:space="preserve">. First, the two indices should be independently applicable, so that an indication of good health in one index cannot </w:t>
        </w:r>
      </w:ins>
      <w:ins w:id="181" w:author="Raphael Mazor" w:date="2019-02-18T07:58:00Z">
        <w:r w:rsidR="00EE47DD">
          <w:t xml:space="preserve">negate indications of poor health in the other. Second, </w:t>
        </w:r>
      </w:ins>
      <w:ins w:id="182" w:author="Raphael Mazor" w:date="2019-02-18T08:02:00Z">
        <w:r w:rsidR="00A0215E">
          <w:t xml:space="preserve">the </w:t>
        </w:r>
      </w:ins>
      <w:ins w:id="183" w:author="Raphael Mazor" w:date="2019-02-18T08:03:00Z">
        <w:r w:rsidR="00A0215E">
          <w:t>numeric values should be sensitive to differences b</w:t>
        </w:r>
      </w:ins>
      <w:ins w:id="184" w:author="Raphael Mazor" w:date="2019-02-18T08:04:00Z">
        <w:r w:rsidR="00A0215E">
          <w:t>etween sites in marginal or extreme conditions. For example, the numeric value for a sample where both indices indicate Tier 1 will be hi</w:t>
        </w:r>
      </w:ins>
      <w:ins w:id="185" w:author="Raphael Mazor" w:date="2019-02-18T08:05:00Z">
        <w:r w:rsidR="00A0215E">
          <w:t xml:space="preserve">gher than for a sample where one index indicates Tier 1 and the other indicates Tier 2. This sensitivity </w:t>
        </w:r>
      </w:ins>
      <w:ins w:id="186" w:author="Raphael Mazor" w:date="2019-02-18T08:06:00Z">
        <w:r w:rsidR="00A0215E">
          <w:t xml:space="preserve">improves detection of small changes in condition. </w:t>
        </w:r>
      </w:ins>
      <w:ins w:id="187" w:author="Raphael Mazor" w:date="2019-02-18T08:07:00Z">
        <w:r w:rsidR="00531022">
          <w:t>The final numeric values ranged from -5 to +5</w:t>
        </w:r>
      </w:ins>
      <w:ins w:id="188" w:author="Raphael Mazor" w:date="2019-02-18T08:08:00Z">
        <w:r w:rsidR="00531022">
          <w:t>. All positive values indicate healthy conditions.</w:t>
        </w:r>
      </w:ins>
    </w:p>
    <w:tbl>
      <w:tblPr>
        <w:tblStyle w:val="TableGrid"/>
        <w:tblW w:w="0" w:type="auto"/>
        <w:tblLook w:val="04A0" w:firstRow="1" w:lastRow="0" w:firstColumn="1" w:lastColumn="0" w:noHBand="0" w:noVBand="1"/>
      </w:tblPr>
      <w:tblGrid>
        <w:gridCol w:w="1870"/>
        <w:gridCol w:w="1870"/>
        <w:gridCol w:w="1870"/>
        <w:gridCol w:w="1870"/>
        <w:gridCol w:w="1870"/>
      </w:tblGrid>
      <w:tr w:rsidR="00531022" w14:paraId="3F847BD8" w14:textId="77777777" w:rsidTr="00531022">
        <w:trPr>
          <w:ins w:id="189" w:author="Raphael Mazor" w:date="2019-02-18T08:09:00Z"/>
        </w:trPr>
        <w:tc>
          <w:tcPr>
            <w:tcW w:w="1870" w:type="dxa"/>
          </w:tcPr>
          <w:p w14:paraId="06C5CA41" w14:textId="77777777" w:rsidR="00531022" w:rsidRDefault="00531022" w:rsidP="00531022">
            <w:pPr>
              <w:pStyle w:val="BodyText"/>
              <w:spacing w:before="0" w:after="0"/>
              <w:rPr>
                <w:ins w:id="190" w:author="Raphael Mazor" w:date="2019-02-18T08:09:00Z"/>
              </w:rPr>
              <w:pPrChange w:id="191" w:author="Raphael Mazor" w:date="2019-02-18T08:10:00Z">
                <w:pPr>
                  <w:pStyle w:val="BodyText"/>
                </w:pPr>
              </w:pPrChange>
            </w:pPr>
            <w:commentRangeStart w:id="192"/>
          </w:p>
        </w:tc>
        <w:tc>
          <w:tcPr>
            <w:tcW w:w="1870" w:type="dxa"/>
          </w:tcPr>
          <w:p w14:paraId="6DBC474B" w14:textId="19EC7491" w:rsidR="00531022" w:rsidRDefault="00531022" w:rsidP="00531022">
            <w:pPr>
              <w:pStyle w:val="BodyText"/>
              <w:spacing w:before="0" w:after="0"/>
              <w:rPr>
                <w:ins w:id="193" w:author="Raphael Mazor" w:date="2019-02-18T08:10:00Z"/>
              </w:rPr>
              <w:pPrChange w:id="194" w:author="Raphael Mazor" w:date="2019-02-18T08:10:00Z">
                <w:pPr>
                  <w:pStyle w:val="BodyText"/>
                </w:pPr>
              </w:pPrChange>
            </w:pPr>
            <w:ins w:id="195" w:author="Raphael Mazor" w:date="2019-02-18T08:10:00Z">
              <w:r>
                <w:t xml:space="preserve">Algae </w:t>
              </w:r>
            </w:ins>
            <w:ins w:id="196" w:author="Raphael Mazor" w:date="2019-02-18T08:09:00Z">
              <w:r>
                <w:t>Tier 2</w:t>
              </w:r>
            </w:ins>
          </w:p>
          <w:p w14:paraId="6CECC766" w14:textId="568C8779" w:rsidR="00531022" w:rsidRDefault="00531022" w:rsidP="00531022">
            <w:pPr>
              <w:pStyle w:val="BodyText"/>
              <w:spacing w:before="0" w:after="0"/>
              <w:rPr>
                <w:ins w:id="197" w:author="Raphael Mazor" w:date="2019-02-18T08:09:00Z"/>
              </w:rPr>
              <w:pPrChange w:id="198" w:author="Raphael Mazor" w:date="2019-02-18T08:10:00Z">
                <w:pPr>
                  <w:pStyle w:val="BodyText"/>
                </w:pPr>
              </w:pPrChange>
            </w:pPr>
            <w:ins w:id="199" w:author="Raphael Mazor" w:date="2019-02-18T08:10:00Z">
              <w:r>
                <w:lastRenderedPageBreak/>
                <w:t>(ASCI: x to x)</w:t>
              </w:r>
            </w:ins>
          </w:p>
        </w:tc>
        <w:tc>
          <w:tcPr>
            <w:tcW w:w="1870" w:type="dxa"/>
          </w:tcPr>
          <w:p w14:paraId="4B79F257" w14:textId="7CF1CE01" w:rsidR="00531022" w:rsidRDefault="00531022" w:rsidP="00531022">
            <w:pPr>
              <w:pStyle w:val="BodyText"/>
              <w:spacing w:before="0" w:after="0"/>
              <w:rPr>
                <w:ins w:id="200" w:author="Raphael Mazor" w:date="2019-02-18T08:10:00Z"/>
              </w:rPr>
            </w:pPr>
            <w:ins w:id="201" w:author="Raphael Mazor" w:date="2019-02-18T08:10:00Z">
              <w:r>
                <w:lastRenderedPageBreak/>
                <w:t>Algae Tier 3</w:t>
              </w:r>
            </w:ins>
          </w:p>
          <w:p w14:paraId="52AA7F34" w14:textId="2052D35E" w:rsidR="00531022" w:rsidRDefault="00531022" w:rsidP="00531022">
            <w:pPr>
              <w:pStyle w:val="BodyText"/>
              <w:spacing w:before="0" w:after="0"/>
              <w:rPr>
                <w:ins w:id="202" w:author="Raphael Mazor" w:date="2019-02-18T08:09:00Z"/>
              </w:rPr>
              <w:pPrChange w:id="203" w:author="Raphael Mazor" w:date="2019-02-18T08:10:00Z">
                <w:pPr>
                  <w:pStyle w:val="BodyText"/>
                </w:pPr>
              </w:pPrChange>
            </w:pPr>
            <w:ins w:id="204" w:author="Raphael Mazor" w:date="2019-02-18T08:10:00Z">
              <w:r>
                <w:lastRenderedPageBreak/>
                <w:t>(ASCI: x to x)</w:t>
              </w:r>
            </w:ins>
          </w:p>
        </w:tc>
        <w:tc>
          <w:tcPr>
            <w:tcW w:w="1870" w:type="dxa"/>
          </w:tcPr>
          <w:p w14:paraId="552A6056" w14:textId="7028CC1B" w:rsidR="00531022" w:rsidRDefault="00531022" w:rsidP="00531022">
            <w:pPr>
              <w:pStyle w:val="BodyText"/>
              <w:spacing w:before="0" w:after="0"/>
              <w:rPr>
                <w:ins w:id="205" w:author="Raphael Mazor" w:date="2019-02-18T08:10:00Z"/>
              </w:rPr>
            </w:pPr>
            <w:ins w:id="206" w:author="Raphael Mazor" w:date="2019-02-18T08:10:00Z">
              <w:r>
                <w:lastRenderedPageBreak/>
                <w:t>Algae Tier 4</w:t>
              </w:r>
            </w:ins>
          </w:p>
          <w:p w14:paraId="71DEBE23" w14:textId="55BE9404" w:rsidR="00531022" w:rsidRDefault="00531022" w:rsidP="00531022">
            <w:pPr>
              <w:pStyle w:val="BodyText"/>
              <w:spacing w:before="0" w:after="0"/>
              <w:rPr>
                <w:ins w:id="207" w:author="Raphael Mazor" w:date="2019-02-18T08:09:00Z"/>
              </w:rPr>
              <w:pPrChange w:id="208" w:author="Raphael Mazor" w:date="2019-02-18T08:10:00Z">
                <w:pPr>
                  <w:pStyle w:val="BodyText"/>
                </w:pPr>
              </w:pPrChange>
            </w:pPr>
            <w:ins w:id="209" w:author="Raphael Mazor" w:date="2019-02-18T08:10:00Z">
              <w:r>
                <w:lastRenderedPageBreak/>
                <w:t>(ASCI: x to x)</w:t>
              </w:r>
            </w:ins>
          </w:p>
        </w:tc>
        <w:tc>
          <w:tcPr>
            <w:tcW w:w="1870" w:type="dxa"/>
          </w:tcPr>
          <w:p w14:paraId="67197345" w14:textId="1E9BBDB6" w:rsidR="00531022" w:rsidRDefault="00531022" w:rsidP="00531022">
            <w:pPr>
              <w:pStyle w:val="BodyText"/>
              <w:spacing w:before="0" w:after="0"/>
              <w:rPr>
                <w:ins w:id="210" w:author="Raphael Mazor" w:date="2019-02-18T08:10:00Z"/>
              </w:rPr>
            </w:pPr>
            <w:ins w:id="211" w:author="Raphael Mazor" w:date="2019-02-18T08:10:00Z">
              <w:r>
                <w:lastRenderedPageBreak/>
                <w:t>Algae Tier 5</w:t>
              </w:r>
            </w:ins>
          </w:p>
          <w:p w14:paraId="0931332A" w14:textId="5667F954" w:rsidR="00531022" w:rsidRDefault="00531022" w:rsidP="00531022">
            <w:pPr>
              <w:pStyle w:val="BodyText"/>
              <w:spacing w:before="0" w:after="0"/>
              <w:rPr>
                <w:ins w:id="212" w:author="Raphael Mazor" w:date="2019-02-18T08:09:00Z"/>
              </w:rPr>
              <w:pPrChange w:id="213" w:author="Raphael Mazor" w:date="2019-02-18T08:10:00Z">
                <w:pPr>
                  <w:pStyle w:val="BodyText"/>
                </w:pPr>
              </w:pPrChange>
            </w:pPr>
            <w:ins w:id="214" w:author="Raphael Mazor" w:date="2019-02-18T08:10:00Z">
              <w:r>
                <w:lastRenderedPageBreak/>
                <w:t>(ASCI: x to x)</w:t>
              </w:r>
            </w:ins>
          </w:p>
        </w:tc>
      </w:tr>
      <w:tr w:rsidR="00531022" w14:paraId="6068A316" w14:textId="77777777" w:rsidTr="00531022">
        <w:trPr>
          <w:ins w:id="215" w:author="Raphael Mazor" w:date="2019-02-18T08:09:00Z"/>
        </w:trPr>
        <w:tc>
          <w:tcPr>
            <w:tcW w:w="1870" w:type="dxa"/>
          </w:tcPr>
          <w:p w14:paraId="588FE00A" w14:textId="6958B316" w:rsidR="00531022" w:rsidRDefault="00531022" w:rsidP="00531022">
            <w:pPr>
              <w:pStyle w:val="BodyText"/>
              <w:spacing w:before="0" w:after="0"/>
              <w:rPr>
                <w:ins w:id="216" w:author="Raphael Mazor" w:date="2019-02-18T08:09:00Z"/>
              </w:rPr>
              <w:pPrChange w:id="217" w:author="Raphael Mazor" w:date="2019-02-18T08:10:00Z">
                <w:pPr>
                  <w:pStyle w:val="BodyText"/>
                </w:pPr>
              </w:pPrChange>
            </w:pPr>
            <w:ins w:id="218" w:author="Raphael Mazor" w:date="2019-02-18T08:10:00Z">
              <w:r>
                <w:lastRenderedPageBreak/>
                <w:t>BMI Tier 2</w:t>
              </w:r>
            </w:ins>
            <w:ins w:id="219" w:author="Raphael Mazor" w:date="2019-02-18T08:11:00Z">
              <w:r>
                <w:t xml:space="preserve"> (CSCI: x to x)</w:t>
              </w:r>
            </w:ins>
          </w:p>
        </w:tc>
        <w:tc>
          <w:tcPr>
            <w:tcW w:w="1870" w:type="dxa"/>
          </w:tcPr>
          <w:p w14:paraId="2292BFEB" w14:textId="7326C438" w:rsidR="00531022" w:rsidRDefault="00531022" w:rsidP="00531022">
            <w:pPr>
              <w:pStyle w:val="BodyText"/>
              <w:spacing w:before="0" w:after="0"/>
              <w:rPr>
                <w:ins w:id="220" w:author="Raphael Mazor" w:date="2019-02-18T08:09:00Z"/>
              </w:rPr>
              <w:pPrChange w:id="221" w:author="Raphael Mazor" w:date="2019-02-18T08:10:00Z">
                <w:pPr>
                  <w:pStyle w:val="BodyText"/>
                </w:pPr>
              </w:pPrChange>
            </w:pPr>
            <w:ins w:id="222" w:author="Raphael Mazor" w:date="2019-02-18T08:11:00Z">
              <w:r>
                <w:t>5</w:t>
              </w:r>
            </w:ins>
          </w:p>
        </w:tc>
        <w:tc>
          <w:tcPr>
            <w:tcW w:w="1870" w:type="dxa"/>
          </w:tcPr>
          <w:p w14:paraId="72D95D81" w14:textId="31428F7B" w:rsidR="00531022" w:rsidRDefault="00531022" w:rsidP="00531022">
            <w:pPr>
              <w:pStyle w:val="BodyText"/>
              <w:spacing w:before="0" w:after="0"/>
              <w:rPr>
                <w:ins w:id="223" w:author="Raphael Mazor" w:date="2019-02-18T08:09:00Z"/>
              </w:rPr>
              <w:pPrChange w:id="224" w:author="Raphael Mazor" w:date="2019-02-18T08:10:00Z">
                <w:pPr>
                  <w:pStyle w:val="BodyText"/>
                </w:pPr>
              </w:pPrChange>
            </w:pPr>
            <w:ins w:id="225" w:author="Raphael Mazor" w:date="2019-02-18T08:11:00Z">
              <w:r>
                <w:t>3</w:t>
              </w:r>
            </w:ins>
          </w:p>
        </w:tc>
        <w:tc>
          <w:tcPr>
            <w:tcW w:w="1870" w:type="dxa"/>
          </w:tcPr>
          <w:p w14:paraId="17E5147A" w14:textId="77777777" w:rsidR="00531022" w:rsidRDefault="00531022" w:rsidP="00531022">
            <w:pPr>
              <w:pStyle w:val="BodyText"/>
              <w:spacing w:before="0" w:after="0"/>
              <w:rPr>
                <w:ins w:id="226" w:author="Raphael Mazor" w:date="2019-02-18T08:09:00Z"/>
              </w:rPr>
              <w:pPrChange w:id="227" w:author="Raphael Mazor" w:date="2019-02-18T08:10:00Z">
                <w:pPr>
                  <w:pStyle w:val="BodyText"/>
                </w:pPr>
              </w:pPrChange>
            </w:pPr>
          </w:p>
        </w:tc>
        <w:tc>
          <w:tcPr>
            <w:tcW w:w="1870" w:type="dxa"/>
          </w:tcPr>
          <w:p w14:paraId="4A4F547A" w14:textId="77777777" w:rsidR="00531022" w:rsidRDefault="00531022" w:rsidP="00531022">
            <w:pPr>
              <w:pStyle w:val="BodyText"/>
              <w:spacing w:before="0" w:after="0"/>
              <w:rPr>
                <w:ins w:id="228" w:author="Raphael Mazor" w:date="2019-02-18T08:09:00Z"/>
              </w:rPr>
              <w:pPrChange w:id="229" w:author="Raphael Mazor" w:date="2019-02-18T08:10:00Z">
                <w:pPr>
                  <w:pStyle w:val="BodyText"/>
                </w:pPr>
              </w:pPrChange>
            </w:pPr>
          </w:p>
        </w:tc>
      </w:tr>
      <w:tr w:rsidR="00531022" w14:paraId="6606CBEA" w14:textId="77777777" w:rsidTr="00531022">
        <w:trPr>
          <w:ins w:id="230" w:author="Raphael Mazor" w:date="2019-02-18T08:09:00Z"/>
        </w:trPr>
        <w:tc>
          <w:tcPr>
            <w:tcW w:w="1870" w:type="dxa"/>
          </w:tcPr>
          <w:p w14:paraId="294569DF" w14:textId="707D5387" w:rsidR="00531022" w:rsidRDefault="00531022" w:rsidP="00531022">
            <w:pPr>
              <w:pStyle w:val="BodyText"/>
              <w:spacing w:before="0" w:after="0"/>
              <w:rPr>
                <w:ins w:id="231" w:author="Raphael Mazor" w:date="2019-02-18T08:09:00Z"/>
              </w:rPr>
              <w:pPrChange w:id="232" w:author="Raphael Mazor" w:date="2019-02-18T08:10:00Z">
                <w:pPr>
                  <w:pStyle w:val="BodyText"/>
                </w:pPr>
              </w:pPrChange>
            </w:pPr>
            <w:ins w:id="233" w:author="Raphael Mazor" w:date="2019-02-18T08:11:00Z">
              <w:r>
                <w:t>BMI Tier 3 (CSCI: x to x)</w:t>
              </w:r>
            </w:ins>
          </w:p>
        </w:tc>
        <w:tc>
          <w:tcPr>
            <w:tcW w:w="1870" w:type="dxa"/>
          </w:tcPr>
          <w:p w14:paraId="66FB528C" w14:textId="1AEF61C5" w:rsidR="00531022" w:rsidRDefault="00531022" w:rsidP="00531022">
            <w:pPr>
              <w:pStyle w:val="BodyText"/>
              <w:spacing w:before="0" w:after="0"/>
              <w:rPr>
                <w:ins w:id="234" w:author="Raphael Mazor" w:date="2019-02-18T08:09:00Z"/>
              </w:rPr>
              <w:pPrChange w:id="235" w:author="Raphael Mazor" w:date="2019-02-18T08:10:00Z">
                <w:pPr>
                  <w:pStyle w:val="BodyText"/>
                </w:pPr>
              </w:pPrChange>
            </w:pPr>
            <w:ins w:id="236" w:author="Raphael Mazor" w:date="2019-02-18T08:11:00Z">
              <w:r>
                <w:t>3</w:t>
              </w:r>
            </w:ins>
          </w:p>
        </w:tc>
        <w:tc>
          <w:tcPr>
            <w:tcW w:w="1870" w:type="dxa"/>
          </w:tcPr>
          <w:p w14:paraId="529AAA16" w14:textId="61873454" w:rsidR="00531022" w:rsidRDefault="00531022" w:rsidP="00531022">
            <w:pPr>
              <w:pStyle w:val="BodyText"/>
              <w:spacing w:before="0" w:after="0"/>
              <w:rPr>
                <w:ins w:id="237" w:author="Raphael Mazor" w:date="2019-02-18T08:09:00Z"/>
              </w:rPr>
              <w:pPrChange w:id="238" w:author="Raphael Mazor" w:date="2019-02-18T08:10:00Z">
                <w:pPr>
                  <w:pStyle w:val="BodyText"/>
                </w:pPr>
              </w:pPrChange>
            </w:pPr>
            <w:ins w:id="239" w:author="Raphael Mazor" w:date="2019-02-18T08:11:00Z">
              <w:r>
                <w:t>1</w:t>
              </w:r>
            </w:ins>
          </w:p>
        </w:tc>
        <w:tc>
          <w:tcPr>
            <w:tcW w:w="1870" w:type="dxa"/>
          </w:tcPr>
          <w:p w14:paraId="127BF70B" w14:textId="77777777" w:rsidR="00531022" w:rsidRDefault="00531022" w:rsidP="00531022">
            <w:pPr>
              <w:pStyle w:val="BodyText"/>
              <w:spacing w:before="0" w:after="0"/>
              <w:rPr>
                <w:ins w:id="240" w:author="Raphael Mazor" w:date="2019-02-18T08:09:00Z"/>
              </w:rPr>
              <w:pPrChange w:id="241" w:author="Raphael Mazor" w:date="2019-02-18T08:10:00Z">
                <w:pPr>
                  <w:pStyle w:val="BodyText"/>
                </w:pPr>
              </w:pPrChange>
            </w:pPr>
          </w:p>
        </w:tc>
        <w:tc>
          <w:tcPr>
            <w:tcW w:w="1870" w:type="dxa"/>
          </w:tcPr>
          <w:p w14:paraId="38C12DCC" w14:textId="77777777" w:rsidR="00531022" w:rsidRDefault="00531022" w:rsidP="00531022">
            <w:pPr>
              <w:pStyle w:val="BodyText"/>
              <w:spacing w:before="0" w:after="0"/>
              <w:rPr>
                <w:ins w:id="242" w:author="Raphael Mazor" w:date="2019-02-18T08:09:00Z"/>
              </w:rPr>
              <w:pPrChange w:id="243" w:author="Raphael Mazor" w:date="2019-02-18T08:10:00Z">
                <w:pPr>
                  <w:pStyle w:val="BodyText"/>
                </w:pPr>
              </w:pPrChange>
            </w:pPr>
          </w:p>
        </w:tc>
      </w:tr>
      <w:tr w:rsidR="00531022" w14:paraId="4F4A826A" w14:textId="77777777" w:rsidTr="00531022">
        <w:trPr>
          <w:ins w:id="244" w:author="Raphael Mazor" w:date="2019-02-18T08:09:00Z"/>
        </w:trPr>
        <w:tc>
          <w:tcPr>
            <w:tcW w:w="1870" w:type="dxa"/>
          </w:tcPr>
          <w:p w14:paraId="2DC9C3EC" w14:textId="68D80811" w:rsidR="00531022" w:rsidRDefault="00531022" w:rsidP="00531022">
            <w:pPr>
              <w:pStyle w:val="BodyText"/>
              <w:spacing w:before="0" w:after="0"/>
              <w:rPr>
                <w:ins w:id="245" w:author="Raphael Mazor" w:date="2019-02-18T08:09:00Z"/>
              </w:rPr>
              <w:pPrChange w:id="246" w:author="Raphael Mazor" w:date="2019-02-18T08:10:00Z">
                <w:pPr>
                  <w:pStyle w:val="BodyText"/>
                </w:pPr>
              </w:pPrChange>
            </w:pPr>
            <w:ins w:id="247" w:author="Raphael Mazor" w:date="2019-02-18T08:11:00Z">
              <w:r>
                <w:t>BMI Tier 4 (CSCI: x to x)</w:t>
              </w:r>
            </w:ins>
          </w:p>
        </w:tc>
        <w:tc>
          <w:tcPr>
            <w:tcW w:w="1870" w:type="dxa"/>
          </w:tcPr>
          <w:p w14:paraId="306E0E80" w14:textId="77777777" w:rsidR="00531022" w:rsidRDefault="00531022" w:rsidP="00531022">
            <w:pPr>
              <w:pStyle w:val="BodyText"/>
              <w:spacing w:before="0" w:after="0"/>
              <w:rPr>
                <w:ins w:id="248" w:author="Raphael Mazor" w:date="2019-02-18T08:09:00Z"/>
              </w:rPr>
              <w:pPrChange w:id="249" w:author="Raphael Mazor" w:date="2019-02-18T08:10:00Z">
                <w:pPr>
                  <w:pStyle w:val="BodyText"/>
                </w:pPr>
              </w:pPrChange>
            </w:pPr>
          </w:p>
        </w:tc>
        <w:tc>
          <w:tcPr>
            <w:tcW w:w="1870" w:type="dxa"/>
          </w:tcPr>
          <w:p w14:paraId="092F0F35" w14:textId="77777777" w:rsidR="00531022" w:rsidRDefault="00531022" w:rsidP="00531022">
            <w:pPr>
              <w:pStyle w:val="BodyText"/>
              <w:spacing w:before="0" w:after="0"/>
              <w:rPr>
                <w:ins w:id="250" w:author="Raphael Mazor" w:date="2019-02-18T08:09:00Z"/>
              </w:rPr>
              <w:pPrChange w:id="251" w:author="Raphael Mazor" w:date="2019-02-18T08:10:00Z">
                <w:pPr>
                  <w:pStyle w:val="BodyText"/>
                </w:pPr>
              </w:pPrChange>
            </w:pPr>
          </w:p>
        </w:tc>
        <w:tc>
          <w:tcPr>
            <w:tcW w:w="1870" w:type="dxa"/>
          </w:tcPr>
          <w:p w14:paraId="6D671B66" w14:textId="77777777" w:rsidR="00531022" w:rsidRDefault="00531022" w:rsidP="00531022">
            <w:pPr>
              <w:pStyle w:val="BodyText"/>
              <w:spacing w:before="0" w:after="0"/>
              <w:rPr>
                <w:ins w:id="252" w:author="Raphael Mazor" w:date="2019-02-18T08:09:00Z"/>
              </w:rPr>
              <w:pPrChange w:id="253" w:author="Raphael Mazor" w:date="2019-02-18T08:10:00Z">
                <w:pPr>
                  <w:pStyle w:val="BodyText"/>
                </w:pPr>
              </w:pPrChange>
            </w:pPr>
          </w:p>
        </w:tc>
        <w:tc>
          <w:tcPr>
            <w:tcW w:w="1870" w:type="dxa"/>
          </w:tcPr>
          <w:p w14:paraId="27930C45" w14:textId="77777777" w:rsidR="00531022" w:rsidRDefault="00531022" w:rsidP="00531022">
            <w:pPr>
              <w:pStyle w:val="BodyText"/>
              <w:spacing w:before="0" w:after="0"/>
              <w:rPr>
                <w:ins w:id="254" w:author="Raphael Mazor" w:date="2019-02-18T08:09:00Z"/>
              </w:rPr>
              <w:pPrChange w:id="255" w:author="Raphael Mazor" w:date="2019-02-18T08:10:00Z">
                <w:pPr>
                  <w:pStyle w:val="BodyText"/>
                </w:pPr>
              </w:pPrChange>
            </w:pPr>
          </w:p>
        </w:tc>
      </w:tr>
      <w:tr w:rsidR="00531022" w14:paraId="3358EF5F" w14:textId="77777777" w:rsidTr="00531022">
        <w:trPr>
          <w:ins w:id="256" w:author="Raphael Mazor" w:date="2019-02-18T08:09:00Z"/>
        </w:trPr>
        <w:tc>
          <w:tcPr>
            <w:tcW w:w="1870" w:type="dxa"/>
          </w:tcPr>
          <w:p w14:paraId="787A040E" w14:textId="056026CE" w:rsidR="00531022" w:rsidRDefault="00531022" w:rsidP="00531022">
            <w:pPr>
              <w:pStyle w:val="BodyText"/>
              <w:spacing w:before="0" w:after="0"/>
              <w:rPr>
                <w:ins w:id="257" w:author="Raphael Mazor" w:date="2019-02-18T08:09:00Z"/>
              </w:rPr>
              <w:pPrChange w:id="258" w:author="Raphael Mazor" w:date="2019-02-18T08:10:00Z">
                <w:pPr>
                  <w:pStyle w:val="BodyText"/>
                </w:pPr>
              </w:pPrChange>
            </w:pPr>
            <w:ins w:id="259" w:author="Raphael Mazor" w:date="2019-02-18T08:11:00Z">
              <w:r>
                <w:t>BMI Tier 5 (CSCI: x to x)</w:t>
              </w:r>
            </w:ins>
          </w:p>
        </w:tc>
        <w:tc>
          <w:tcPr>
            <w:tcW w:w="1870" w:type="dxa"/>
          </w:tcPr>
          <w:p w14:paraId="7BFA8E55" w14:textId="77777777" w:rsidR="00531022" w:rsidRDefault="00531022" w:rsidP="00531022">
            <w:pPr>
              <w:pStyle w:val="BodyText"/>
              <w:spacing w:before="0" w:after="0"/>
              <w:rPr>
                <w:ins w:id="260" w:author="Raphael Mazor" w:date="2019-02-18T08:09:00Z"/>
              </w:rPr>
              <w:pPrChange w:id="261" w:author="Raphael Mazor" w:date="2019-02-18T08:10:00Z">
                <w:pPr>
                  <w:pStyle w:val="BodyText"/>
                </w:pPr>
              </w:pPrChange>
            </w:pPr>
          </w:p>
        </w:tc>
        <w:tc>
          <w:tcPr>
            <w:tcW w:w="1870" w:type="dxa"/>
          </w:tcPr>
          <w:p w14:paraId="56335FD1" w14:textId="77777777" w:rsidR="00531022" w:rsidRDefault="00531022" w:rsidP="00531022">
            <w:pPr>
              <w:pStyle w:val="BodyText"/>
              <w:spacing w:before="0" w:after="0"/>
              <w:rPr>
                <w:ins w:id="262" w:author="Raphael Mazor" w:date="2019-02-18T08:09:00Z"/>
              </w:rPr>
              <w:pPrChange w:id="263" w:author="Raphael Mazor" w:date="2019-02-18T08:10:00Z">
                <w:pPr>
                  <w:pStyle w:val="BodyText"/>
                </w:pPr>
              </w:pPrChange>
            </w:pPr>
          </w:p>
        </w:tc>
        <w:tc>
          <w:tcPr>
            <w:tcW w:w="1870" w:type="dxa"/>
          </w:tcPr>
          <w:p w14:paraId="0BEFC865" w14:textId="77777777" w:rsidR="00531022" w:rsidRDefault="00531022" w:rsidP="00531022">
            <w:pPr>
              <w:pStyle w:val="BodyText"/>
              <w:spacing w:before="0" w:after="0"/>
              <w:rPr>
                <w:ins w:id="264" w:author="Raphael Mazor" w:date="2019-02-18T08:09:00Z"/>
              </w:rPr>
              <w:pPrChange w:id="265" w:author="Raphael Mazor" w:date="2019-02-18T08:10:00Z">
                <w:pPr>
                  <w:pStyle w:val="BodyText"/>
                </w:pPr>
              </w:pPrChange>
            </w:pPr>
          </w:p>
        </w:tc>
        <w:tc>
          <w:tcPr>
            <w:tcW w:w="1870" w:type="dxa"/>
          </w:tcPr>
          <w:p w14:paraId="08E77AA6" w14:textId="77777777" w:rsidR="00531022" w:rsidRDefault="00531022" w:rsidP="00531022">
            <w:pPr>
              <w:pStyle w:val="BodyText"/>
              <w:spacing w:before="0" w:after="0"/>
              <w:rPr>
                <w:ins w:id="266" w:author="Raphael Mazor" w:date="2019-02-18T08:09:00Z"/>
              </w:rPr>
              <w:pPrChange w:id="267" w:author="Raphael Mazor" w:date="2019-02-18T08:10:00Z">
                <w:pPr>
                  <w:pStyle w:val="BodyText"/>
                </w:pPr>
              </w:pPrChange>
            </w:pPr>
          </w:p>
        </w:tc>
      </w:tr>
      <w:tr w:rsidR="00531022" w14:paraId="38C85CD3" w14:textId="77777777" w:rsidTr="00531022">
        <w:trPr>
          <w:ins w:id="268" w:author="Raphael Mazor" w:date="2019-02-18T08:09:00Z"/>
        </w:trPr>
        <w:tc>
          <w:tcPr>
            <w:tcW w:w="1870" w:type="dxa"/>
          </w:tcPr>
          <w:p w14:paraId="75E3EAC5" w14:textId="504E9E96" w:rsidR="00531022" w:rsidRDefault="00531022" w:rsidP="00531022">
            <w:pPr>
              <w:pStyle w:val="BodyText"/>
              <w:spacing w:before="0" w:after="0"/>
              <w:rPr>
                <w:ins w:id="269" w:author="Raphael Mazor" w:date="2019-02-18T08:09:00Z"/>
              </w:rPr>
              <w:pPrChange w:id="270" w:author="Raphael Mazor" w:date="2019-02-18T08:10:00Z">
                <w:pPr>
                  <w:pStyle w:val="BodyText"/>
                </w:pPr>
              </w:pPrChange>
            </w:pPr>
            <w:ins w:id="271" w:author="Raphael Mazor" w:date="2019-02-18T08:11:00Z">
              <w:r>
                <w:t>BMI Tier 6 (CSCI: x to x)</w:t>
              </w:r>
            </w:ins>
          </w:p>
        </w:tc>
        <w:tc>
          <w:tcPr>
            <w:tcW w:w="1870" w:type="dxa"/>
          </w:tcPr>
          <w:p w14:paraId="43B290E9" w14:textId="77777777" w:rsidR="00531022" w:rsidRDefault="00531022" w:rsidP="00531022">
            <w:pPr>
              <w:pStyle w:val="BodyText"/>
              <w:spacing w:before="0" w:after="0"/>
              <w:rPr>
                <w:ins w:id="272" w:author="Raphael Mazor" w:date="2019-02-18T08:09:00Z"/>
              </w:rPr>
              <w:pPrChange w:id="273" w:author="Raphael Mazor" w:date="2019-02-18T08:10:00Z">
                <w:pPr>
                  <w:pStyle w:val="BodyText"/>
                </w:pPr>
              </w:pPrChange>
            </w:pPr>
          </w:p>
        </w:tc>
        <w:tc>
          <w:tcPr>
            <w:tcW w:w="1870" w:type="dxa"/>
          </w:tcPr>
          <w:p w14:paraId="346E1289" w14:textId="77777777" w:rsidR="00531022" w:rsidRDefault="00531022" w:rsidP="00531022">
            <w:pPr>
              <w:pStyle w:val="BodyText"/>
              <w:spacing w:before="0" w:after="0"/>
              <w:rPr>
                <w:ins w:id="274" w:author="Raphael Mazor" w:date="2019-02-18T08:09:00Z"/>
              </w:rPr>
              <w:pPrChange w:id="275" w:author="Raphael Mazor" w:date="2019-02-18T08:10:00Z">
                <w:pPr>
                  <w:pStyle w:val="BodyText"/>
                </w:pPr>
              </w:pPrChange>
            </w:pPr>
          </w:p>
        </w:tc>
        <w:commentRangeEnd w:id="192"/>
        <w:tc>
          <w:tcPr>
            <w:tcW w:w="1870" w:type="dxa"/>
          </w:tcPr>
          <w:p w14:paraId="7DC9EE14" w14:textId="77777777" w:rsidR="00531022" w:rsidRDefault="00531022" w:rsidP="00531022">
            <w:pPr>
              <w:pStyle w:val="BodyText"/>
              <w:spacing w:before="0" w:after="0"/>
              <w:rPr>
                <w:ins w:id="276" w:author="Raphael Mazor" w:date="2019-02-18T08:09:00Z"/>
              </w:rPr>
              <w:pPrChange w:id="277" w:author="Raphael Mazor" w:date="2019-02-18T08:10:00Z">
                <w:pPr>
                  <w:pStyle w:val="BodyText"/>
                </w:pPr>
              </w:pPrChange>
            </w:pPr>
            <w:ins w:id="278" w:author="Raphael Mazor" w:date="2019-02-18T08:11:00Z">
              <w:r>
                <w:rPr>
                  <w:rStyle w:val="CommentReference"/>
                </w:rPr>
                <w:commentReference w:id="192"/>
              </w:r>
            </w:ins>
          </w:p>
        </w:tc>
        <w:tc>
          <w:tcPr>
            <w:tcW w:w="1870" w:type="dxa"/>
          </w:tcPr>
          <w:p w14:paraId="46BF6D13" w14:textId="77777777" w:rsidR="00531022" w:rsidRDefault="00531022" w:rsidP="00531022">
            <w:pPr>
              <w:pStyle w:val="BodyText"/>
              <w:spacing w:before="0" w:after="0"/>
              <w:rPr>
                <w:ins w:id="279" w:author="Raphael Mazor" w:date="2019-02-18T08:09:00Z"/>
              </w:rPr>
              <w:pPrChange w:id="280" w:author="Raphael Mazor" w:date="2019-02-18T08:10:00Z">
                <w:pPr>
                  <w:pStyle w:val="BodyText"/>
                </w:pPr>
              </w:pPrChange>
            </w:pPr>
          </w:p>
        </w:tc>
      </w:tr>
    </w:tbl>
    <w:p w14:paraId="3FCB0FD3" w14:textId="77777777" w:rsidR="00531022" w:rsidRDefault="00531022" w:rsidP="002E5BA6">
      <w:pPr>
        <w:pStyle w:val="BodyText"/>
        <w:rPr>
          <w:ins w:id="281" w:author="Raphael Mazor" w:date="2019-02-18T07:54:00Z"/>
        </w:rPr>
      </w:pPr>
    </w:p>
    <w:p w14:paraId="405AF764" w14:textId="77777777" w:rsidR="000A0460" w:rsidDel="008E786F" w:rsidRDefault="000A0460">
      <w:pPr>
        <w:pStyle w:val="FirstParagraph"/>
        <w:rPr>
          <w:del w:id="282" w:author="Raphael Mazor" w:date="2019-02-18T07:41:00Z"/>
        </w:rPr>
      </w:pPr>
    </w:p>
    <w:p w14:paraId="7CD19F07" w14:textId="77777777" w:rsidR="000A0460" w:rsidRDefault="002954C1">
      <w:pPr>
        <w:pStyle w:val="Heading2"/>
      </w:pPr>
      <w:bookmarkStart w:id="283" w:name="stressor-components"/>
      <w:r>
        <w:t>Stressor components</w:t>
      </w:r>
      <w:bookmarkEnd w:id="283"/>
    </w:p>
    <w:p w14:paraId="2DF2C7DF" w14:textId="25A99899" w:rsidR="008E497C" w:rsidRPr="008E497C" w:rsidRDefault="008E497C" w:rsidP="003E5498">
      <w:pPr>
        <w:pStyle w:val="BodyText"/>
        <w:rPr>
          <w:ins w:id="284" w:author="Raphael Mazor" w:date="2019-02-18T09:54:00Z"/>
          <w:b/>
          <w:sz w:val="22"/>
          <w:rPrChange w:id="285" w:author="Raphael Mazor" w:date="2019-02-18T09:55:00Z">
            <w:rPr>
              <w:ins w:id="286" w:author="Raphael Mazor" w:date="2019-02-18T09:54:00Z"/>
            </w:rPr>
          </w:rPrChange>
        </w:rPr>
      </w:pPr>
      <w:ins w:id="287" w:author="Raphael Mazor" w:date="2019-02-18T09:54:00Z">
        <w:r w:rsidRPr="008E497C">
          <w:rPr>
            <w:b/>
            <w:sz w:val="22"/>
            <w:rPrChange w:id="288" w:author="Raphael Mazor" w:date="2019-02-18T09:55:00Z">
              <w:rPr/>
            </w:rPrChange>
          </w:rPr>
          <w:t>Characterizing stress</w:t>
        </w:r>
      </w:ins>
    </w:p>
    <w:p w14:paraId="10CEB85F" w14:textId="224AE2FD" w:rsidR="000A0460" w:rsidDel="003E5498" w:rsidRDefault="002954C1" w:rsidP="003E5498">
      <w:pPr>
        <w:pStyle w:val="FirstParagraph"/>
        <w:rPr>
          <w:del w:id="289" w:author="Raphael Mazor" w:date="2019-02-18T08:26:00Z"/>
        </w:rPr>
      </w:pPr>
      <w:r>
        <w:t xml:space="preserve">Water </w:t>
      </w:r>
      <w:proofErr w:type="spellStart"/>
      <w:r>
        <w:t>chemisty</w:t>
      </w:r>
      <w:proofErr w:type="spellEnd"/>
      <w:r>
        <w:t xml:space="preserve"> and physical habitat measurements were used to describe stressors associated with </w:t>
      </w:r>
      <w:del w:id="290" w:author="Raphael Mazor" w:date="2019-02-18T08:12:00Z">
        <w:r w:rsidDel="00531022">
          <w:delText xml:space="preserve">changes in </w:delText>
        </w:r>
      </w:del>
      <w:ins w:id="291" w:author="Raphael Mazor" w:date="2019-02-18T08:12:00Z">
        <w:r w:rsidR="00531022">
          <w:t xml:space="preserve">low </w:t>
        </w:r>
      </w:ins>
      <w:r>
        <w:t>CSCI and ASCI scores</w:t>
      </w:r>
      <w:ins w:id="292" w:author="Raphael Mazor" w:date="2019-02-18T08:14:00Z">
        <w:r w:rsidR="00531022">
          <w:t xml:space="preserve"> (cite SMC)</w:t>
        </w:r>
      </w:ins>
      <w:ins w:id="293" w:author="Raphael Mazor" w:date="2019-02-18T08:13:00Z">
        <w:r w:rsidR="00531022">
          <w:t xml:space="preserve"> and have a conceptual relationship with both invertebrate and algal assemblages</w:t>
        </w:r>
      </w:ins>
      <w:ins w:id="294" w:author="Raphael Mazor" w:date="2019-02-18T08:15:00Z">
        <w:r w:rsidR="00531022">
          <w:t xml:space="preserve"> (add general </w:t>
        </w:r>
        <w:proofErr w:type="spellStart"/>
        <w:r w:rsidR="00531022">
          <w:t>citatoins</w:t>
        </w:r>
        <w:proofErr w:type="spellEnd"/>
        <w:r w:rsidR="00531022">
          <w:t>)</w:t>
        </w:r>
      </w:ins>
      <w:r>
        <w:t xml:space="preserve">. The water chemistry </w:t>
      </w:r>
      <w:del w:id="295" w:author="Raphael Mazor" w:date="2019-02-18T08:13:00Z">
        <w:r w:rsidDel="00531022">
          <w:delText xml:space="preserve">data </w:delText>
        </w:r>
      </w:del>
      <w:ins w:id="296" w:author="Raphael Mazor" w:date="2019-02-18T08:13:00Z">
        <w:r w:rsidR="00531022">
          <w:t xml:space="preserve">indicators </w:t>
        </w:r>
      </w:ins>
      <w:r>
        <w:t>included total nitrogen (mg/L), total phosphorus (mg/L) and specific conductivity (</w:t>
      </w:r>
      <m:oMath>
        <m:r>
          <w:rPr>
            <w:rFonts w:ascii="Cambria Math" w:hAnsi="Cambria Math"/>
          </w:rPr>
          <m:t>μ</m:t>
        </m:r>
      </m:oMath>
      <w:r>
        <w:t>S/cm).</w:t>
      </w:r>
      <w:del w:id="297" w:author="Raphael Mazor" w:date="2019-02-18T08:21:00Z">
        <w:r w:rsidDel="00531022">
          <w:delText xml:space="preserve"> </w:delText>
        </w:r>
      </w:del>
      <w:ins w:id="298" w:author="Raphael Mazor" w:date="2019-02-18T08:21:00Z">
        <w:r w:rsidR="00531022">
          <w:t xml:space="preserve"> </w:t>
        </w:r>
      </w:ins>
      <w:r w:rsidRPr="00531022">
        <w:rPr>
          <w:highlight w:val="yellow"/>
          <w:rPrChange w:id="299" w:author="Raphael Mazor" w:date="2019-02-18T08:21:00Z">
            <w:rPr/>
          </w:rPrChange>
        </w:rPr>
        <w:t xml:space="preserve">These </w:t>
      </w:r>
      <w:del w:id="300" w:author="Raphael Mazor" w:date="2019-02-18T08:13:00Z">
        <w:r w:rsidRPr="00531022" w:rsidDel="00531022">
          <w:rPr>
            <w:highlight w:val="yellow"/>
            <w:rPrChange w:id="301" w:author="Raphael Mazor" w:date="2019-02-18T08:21:00Z">
              <w:rPr/>
            </w:rPrChange>
          </w:rPr>
          <w:delText xml:space="preserve">data </w:delText>
        </w:r>
      </w:del>
      <w:ins w:id="302" w:author="Raphael Mazor" w:date="2019-02-18T08:13:00Z">
        <w:r w:rsidR="00531022" w:rsidRPr="00531022">
          <w:rPr>
            <w:highlight w:val="yellow"/>
            <w:rPrChange w:id="303" w:author="Raphael Mazor" w:date="2019-02-18T08:21:00Z">
              <w:rPr/>
            </w:rPrChange>
          </w:rPr>
          <w:t xml:space="preserve">indicators </w:t>
        </w:r>
      </w:ins>
      <w:r w:rsidRPr="00531022">
        <w:rPr>
          <w:highlight w:val="yellow"/>
          <w:rPrChange w:id="304" w:author="Raphael Mazor" w:date="2019-02-18T08:21:00Z">
            <w:rPr/>
          </w:rPrChange>
        </w:rPr>
        <w:t xml:space="preserve">describe stressors generally associated with </w:t>
      </w:r>
      <w:commentRangeStart w:id="305"/>
      <w:r w:rsidRPr="00531022">
        <w:rPr>
          <w:highlight w:val="yellow"/>
          <w:rPrChange w:id="306" w:author="Raphael Mazor" w:date="2019-02-18T08:21:00Z">
            <w:rPr/>
          </w:rPrChange>
        </w:rPr>
        <w:t xml:space="preserve">eutrophication and serve as proxies for cultural enrichment where the rate of primary production may be excessive and harmful relative to background conditions. </w:t>
      </w:r>
      <w:commentRangeEnd w:id="305"/>
      <w:r w:rsidR="00531022" w:rsidRPr="00531022">
        <w:rPr>
          <w:rStyle w:val="CommentReference"/>
          <w:highlight w:val="yellow"/>
          <w:rPrChange w:id="307" w:author="Raphael Mazor" w:date="2019-02-18T08:21:00Z">
            <w:rPr>
              <w:rStyle w:val="CommentReference"/>
            </w:rPr>
          </w:rPrChange>
        </w:rPr>
        <w:commentReference w:id="305"/>
      </w:r>
      <w:r w:rsidRPr="00531022">
        <w:rPr>
          <w:highlight w:val="yellow"/>
          <w:rPrChange w:id="308" w:author="Raphael Mazor" w:date="2019-02-18T08:21:00Z">
            <w:rPr/>
          </w:rPrChange>
        </w:rPr>
        <w:t>Linkages between eutrophication and beneficial uses are strongly supported by the literature and nutrient observations could be considered “biostimulatory” substances in California streams, whereby a mechanistic link with biological integrity is represented in the stress-response model of the SQI.</w:t>
      </w:r>
      <w:r>
        <w:t xml:space="preserve"> Nitrogen, phosphorus, and conductivity are </w:t>
      </w:r>
      <w:del w:id="309" w:author="Raphael Mazor" w:date="2019-02-18T08:21:00Z">
        <w:r w:rsidDel="003E5498">
          <w:delText xml:space="preserve">also </w:delText>
        </w:r>
      </w:del>
      <w:r>
        <w:t xml:space="preserve">widely </w:t>
      </w:r>
      <w:del w:id="310" w:author="Raphael Mazor" w:date="2019-02-18T08:21:00Z">
        <w:r w:rsidDel="003E5498">
          <w:delText xml:space="preserve">available </w:delText>
        </w:r>
      </w:del>
      <w:ins w:id="311" w:author="Raphael Mazor" w:date="2019-02-18T08:21:00Z">
        <w:r w:rsidR="003E5498">
          <w:t xml:space="preserve">measured </w:t>
        </w:r>
      </w:ins>
      <w:r>
        <w:t xml:space="preserve">observations </w:t>
      </w:r>
      <w:del w:id="312" w:author="Raphael Mazor" w:date="2019-02-18T08:21:00Z">
        <w:r w:rsidDel="003E5498">
          <w:delText xml:space="preserve">from </w:delText>
        </w:r>
      </w:del>
      <w:ins w:id="313" w:author="Raphael Mazor" w:date="2019-02-18T08:21:00Z">
        <w:r w:rsidR="003E5498">
          <w:t xml:space="preserve">in many </w:t>
        </w:r>
      </w:ins>
      <w:r>
        <w:t xml:space="preserve">regional and statewide monitoring programs and collectively act as surrogates for unmeasured or alternative water quality problems at a site (e.g., temperature, light penetration). </w:t>
      </w:r>
      <w:del w:id="314" w:author="Raphael Mazor" w:date="2019-02-18T08:22:00Z">
        <w:r w:rsidDel="003E5498">
          <w:delText xml:space="preserve">Additional water quality data that may also be important could include contaminants, such as pesticides, bacteria, or pharmaceuticals. </w:delText>
        </w:r>
      </w:del>
      <w:r>
        <w:t xml:space="preserve">Although </w:t>
      </w:r>
      <w:del w:id="315" w:author="Raphael Mazor" w:date="2019-02-18T08:22:00Z">
        <w:r w:rsidDel="003E5498">
          <w:delText xml:space="preserve">these </w:delText>
        </w:r>
      </w:del>
      <w:ins w:id="316" w:author="Raphael Mazor" w:date="2019-02-18T08:22:00Z">
        <w:r w:rsidR="003E5498">
          <w:t xml:space="preserve">other </w:t>
        </w:r>
      </w:ins>
      <w:r>
        <w:t xml:space="preserve">contaminants </w:t>
      </w:r>
      <w:ins w:id="317" w:author="Raphael Mazor" w:date="2019-02-18T08:22:00Z">
        <w:r w:rsidR="003E5498">
          <w:t>that can affect aquatic organisms are sometimes mea</w:t>
        </w:r>
      </w:ins>
      <w:ins w:id="318" w:author="Raphael Mazor" w:date="2019-02-18T08:23:00Z">
        <w:r w:rsidR="003E5498">
          <w:t xml:space="preserve">sured </w:t>
        </w:r>
      </w:ins>
      <w:ins w:id="319" w:author="Raphael Mazor" w:date="2019-02-18T08:22:00Z">
        <w:r w:rsidR="003E5498">
          <w:t>(e.g., metals, pesticides, pharmaceuticals)</w:t>
        </w:r>
      </w:ins>
      <w:del w:id="320" w:author="Raphael Mazor" w:date="2019-02-18T08:22:00Z">
        <w:r w:rsidDel="003E5498">
          <w:delText>can affect aquatic organisms</w:delText>
        </w:r>
      </w:del>
      <w:r>
        <w:t xml:space="preserve">, they </w:t>
      </w:r>
      <w:ins w:id="321" w:author="Raphael Mazor" w:date="2019-02-18T08:24:00Z">
        <w:r w:rsidR="003E5498">
          <w:t>tend to be sparsely distribute</w:t>
        </w:r>
      </w:ins>
      <w:ins w:id="322" w:author="Raphael Mazor" w:date="2019-02-18T08:25:00Z">
        <w:r w:rsidR="003E5498">
          <w:t>d in the study region (cite SMC), and co-occur with elevated nutrients or specific conductivity, meaning that the selected indicators may be an effective stand-in for unmeasured water quality stressors in southern Californ</w:t>
        </w:r>
      </w:ins>
      <w:ins w:id="323" w:author="Raphael Mazor" w:date="2019-02-18T08:26:00Z">
        <w:r w:rsidR="003E5498">
          <w:t>ia.</w:t>
        </w:r>
      </w:ins>
      <w:del w:id="324" w:author="Raphael Mazor" w:date="2019-02-18T08:26:00Z">
        <w:r w:rsidDel="003E5498">
          <w:delText xml:space="preserve">are not routinely monitored </w:delText>
        </w:r>
      </w:del>
      <w:del w:id="325" w:author="Raphael Mazor" w:date="2019-02-18T08:23:00Z">
        <w:r w:rsidDel="003E5498">
          <w:delText>and links with biological integrity and aquatic life uses are not as well understood as for nutrient-based stressors</w:delText>
        </w:r>
      </w:del>
      <w:del w:id="326" w:author="Raphael Mazor" w:date="2019-02-18T08:26:00Z">
        <w:r w:rsidDel="003E5498">
          <w:delText>.</w:delText>
        </w:r>
      </w:del>
    </w:p>
    <w:p w14:paraId="4A6A90FE" w14:textId="77777777" w:rsidR="003E5498" w:rsidRPr="003E5498" w:rsidRDefault="003E5498" w:rsidP="003E5498">
      <w:pPr>
        <w:pStyle w:val="BodyText"/>
        <w:rPr>
          <w:ins w:id="327" w:author="Raphael Mazor" w:date="2019-02-18T08:26:00Z"/>
          <w:rPrChange w:id="328" w:author="Raphael Mazor" w:date="2019-02-18T08:26:00Z">
            <w:rPr>
              <w:ins w:id="329" w:author="Raphael Mazor" w:date="2019-02-18T08:26:00Z"/>
            </w:rPr>
          </w:rPrChange>
        </w:rPr>
        <w:pPrChange w:id="330" w:author="Raphael Mazor" w:date="2019-02-18T08:26:00Z">
          <w:pPr>
            <w:pStyle w:val="FirstParagraph"/>
          </w:pPr>
        </w:pPrChange>
      </w:pPr>
    </w:p>
    <w:p w14:paraId="24E156E1" w14:textId="10D546E3" w:rsidR="003D7411" w:rsidRDefault="002954C1" w:rsidP="003E5498">
      <w:pPr>
        <w:pStyle w:val="FirstParagraph"/>
        <w:rPr>
          <w:ins w:id="331" w:author="Raphael Mazor" w:date="2019-02-18T09:42:00Z"/>
        </w:rPr>
      </w:pPr>
      <w:r>
        <w:t xml:space="preserve">Physical habitat conditions at a site were described using </w:t>
      </w:r>
      <w:ins w:id="332" w:author="Raphael Mazor" w:date="2019-02-18T09:35:00Z">
        <w:r w:rsidR="001E1570">
          <w:t xml:space="preserve">two indices of </w:t>
        </w:r>
        <w:r w:rsidR="003D7411">
          <w:t xml:space="preserve">habitat condition developed for California: </w:t>
        </w:r>
        <w:proofErr w:type="gramStart"/>
        <w:r w:rsidR="003D7411">
          <w:t>the</w:t>
        </w:r>
        <w:proofErr w:type="gramEnd"/>
        <w:r w:rsidR="003D7411">
          <w:t xml:space="preserve"> Index of Physical-Habitat Integrity (IPI, Rehn et al. 2018) and the California Rapid Assessment Method </w:t>
        </w:r>
      </w:ins>
      <w:ins w:id="333" w:author="Raphael Mazor" w:date="2019-02-18T09:52:00Z">
        <w:r w:rsidR="008E497C">
          <w:t xml:space="preserve">for riverine wetlands </w:t>
        </w:r>
      </w:ins>
      <w:ins w:id="334" w:author="Raphael Mazor" w:date="2019-02-18T09:35:00Z">
        <w:r w:rsidR="003D7411">
          <w:t xml:space="preserve">(CRAM, </w:t>
        </w:r>
      </w:ins>
      <w:ins w:id="335" w:author="Raphael Mazor" w:date="2019-02-18T09:51:00Z">
        <w:r w:rsidR="008E497C">
          <w:t xml:space="preserve">Collins et al. </w:t>
        </w:r>
        <w:r w:rsidR="008E497C">
          <w:rPr>
            <w:rStyle w:val="Hyperlink"/>
          </w:rPr>
          <w:fldChar w:fldCharType="begin"/>
        </w:r>
        <w:r w:rsidR="008E497C">
          <w:rPr>
            <w:rStyle w:val="Hyperlink"/>
          </w:rPr>
          <w:instrText xml:space="preserve"> HYPERLINK \l "ref-Collins07" \h </w:instrText>
        </w:r>
        <w:r w:rsidR="008E497C">
          <w:rPr>
            <w:rStyle w:val="Hyperlink"/>
          </w:rPr>
          <w:fldChar w:fldCharType="separate"/>
        </w:r>
        <w:r w:rsidR="008E497C">
          <w:rPr>
            <w:rStyle w:val="Hyperlink"/>
          </w:rPr>
          <w:t>2007</w:t>
        </w:r>
        <w:r w:rsidR="008E497C">
          <w:rPr>
            <w:rStyle w:val="Hyperlink"/>
          </w:rPr>
          <w:fldChar w:fldCharType="end"/>
        </w:r>
        <w:r w:rsidR="008E497C">
          <w:t xml:space="preserve">; </w:t>
        </w:r>
        <w:proofErr w:type="spellStart"/>
        <w:r w:rsidR="008E497C">
          <w:t>Solek</w:t>
        </w:r>
        <w:proofErr w:type="spellEnd"/>
        <w:r w:rsidR="008E497C">
          <w:t xml:space="preserve">, Stein, and Sutula </w:t>
        </w:r>
        <w:r w:rsidR="008E497C">
          <w:rPr>
            <w:rStyle w:val="Hyperlink"/>
          </w:rPr>
          <w:fldChar w:fldCharType="begin"/>
        </w:r>
        <w:r w:rsidR="008E497C">
          <w:rPr>
            <w:rStyle w:val="Hyperlink"/>
          </w:rPr>
          <w:instrText xml:space="preserve"> HYPERLINK \l "ref-Solek11" \h </w:instrText>
        </w:r>
        <w:r w:rsidR="008E497C">
          <w:rPr>
            <w:rStyle w:val="Hyperlink"/>
          </w:rPr>
          <w:fldChar w:fldCharType="separate"/>
        </w:r>
        <w:r w:rsidR="008E497C">
          <w:rPr>
            <w:rStyle w:val="Hyperlink"/>
          </w:rPr>
          <w:t>2011</w:t>
        </w:r>
        <w:r w:rsidR="008E497C">
          <w:rPr>
            <w:rStyle w:val="Hyperlink"/>
          </w:rPr>
          <w:fldChar w:fldCharType="end"/>
        </w:r>
      </w:ins>
      <w:ins w:id="336" w:author="Raphael Mazor" w:date="2019-02-18T09:36:00Z">
        <w:r w:rsidR="003D7411">
          <w:t xml:space="preserve">). The IPI is based on physical habitat </w:t>
        </w:r>
      </w:ins>
      <w:ins w:id="337" w:author="Raphael Mazor" w:date="2019-02-18T09:39:00Z">
        <w:r w:rsidR="003D7411">
          <w:t xml:space="preserve">metrics </w:t>
        </w:r>
      </w:ins>
      <w:ins w:id="338" w:author="Raphael Mazor" w:date="2019-02-18T09:37:00Z">
        <w:r w:rsidR="003D7411">
          <w:t>that characterize five components of in-stream habitat quality</w:t>
        </w:r>
      </w:ins>
      <w:ins w:id="339" w:author="Raphael Mazor" w:date="2019-02-18T09:38:00Z">
        <w:r w:rsidR="003D7411">
          <w:t xml:space="preserve">: </w:t>
        </w:r>
      </w:ins>
      <w:moveToRangeStart w:id="340" w:author="Raphael Mazor" w:date="2019-02-18T09:46:00Z" w:name="move1375608"/>
      <w:moveTo w:id="341" w:author="Raphael Mazor" w:date="2019-02-18T09:46:00Z">
        <w:del w:id="342" w:author="Raphael Mazor" w:date="2019-02-18T09:46:00Z">
          <w:r w:rsidR="008E497C" w:rsidDel="008E497C">
            <w:delText xml:space="preserve">PHAB metrics included </w:delText>
          </w:r>
        </w:del>
        <w:r w:rsidR="008E497C">
          <w:t>percent sands</w:t>
        </w:r>
      </w:moveTo>
      <w:ins w:id="343" w:author="Raphael Mazor" w:date="2019-02-18T09:46:00Z">
        <w:r w:rsidR="008E497C">
          <w:t>,</w:t>
        </w:r>
      </w:ins>
      <w:moveTo w:id="344" w:author="Raphael Mazor" w:date="2019-02-18T09:46:00Z">
        <w:r w:rsidR="008E497C">
          <w:t xml:space="preserve"> </w:t>
        </w:r>
        <w:del w:id="345" w:author="Raphael Mazor" w:date="2019-02-18T09:46:00Z">
          <w:r w:rsidR="008E497C" w:rsidDel="008E497C">
            <w:delText xml:space="preserve">and </w:delText>
          </w:r>
        </w:del>
        <w:r w:rsidR="008E497C">
          <w:t>fines</w:t>
        </w:r>
      </w:moveTo>
      <w:ins w:id="346" w:author="Raphael Mazor" w:date="2019-02-18T09:46:00Z">
        <w:r w:rsidR="008E497C">
          <w:t>, or concrete</w:t>
        </w:r>
      </w:ins>
      <w:moveTo w:id="347" w:author="Raphael Mazor" w:date="2019-02-18T09:46:00Z">
        <w:r w:rsidR="008E497C">
          <w:t xml:space="preserve"> (%SAFN), Shannon diversity of aquatic habitat types (</w:t>
        </w:r>
        <w:proofErr w:type="spellStart"/>
        <w:r w:rsidR="008E497C">
          <w:t>H_AqHab</w:t>
        </w:r>
        <w:proofErr w:type="spellEnd"/>
        <w:r w:rsidR="008E497C">
          <w:t>), Shannon diversity of natural substrate types (</w:t>
        </w:r>
        <w:proofErr w:type="spellStart"/>
        <w:r w:rsidR="008E497C">
          <w:t>H_SubNat</w:t>
        </w:r>
        <w:proofErr w:type="spellEnd"/>
        <w:r w:rsidR="008E497C">
          <w:t>), evenness of flow habitat types (</w:t>
        </w:r>
        <w:proofErr w:type="spellStart"/>
        <w:r w:rsidR="008E497C">
          <w:t>Ev_FlowHab</w:t>
        </w:r>
        <w:proofErr w:type="spellEnd"/>
        <w:r w:rsidR="008E497C">
          <w:t xml:space="preserve">), and riparian vegetation cover (XCMG). </w:t>
        </w:r>
        <w:proofErr w:type="gramStart"/>
        <w:r w:rsidR="008E497C">
          <w:t>All of</w:t>
        </w:r>
        <w:proofErr w:type="gramEnd"/>
        <w:r w:rsidR="008E497C">
          <w:t xml:space="preserve">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w:t>
        </w:r>
        <w:del w:id="348" w:author="Raphael Mazor" w:date="2019-02-18T09:47:00Z">
          <w:r w:rsidR="008E497C" w:rsidDel="008E497C">
            <w:delText xml:space="preserve">collect </w:delText>
          </w:r>
        </w:del>
      </w:moveTo>
      <w:ins w:id="349" w:author="Raphael Mazor" w:date="2019-02-18T09:47:00Z">
        <w:r w:rsidR="008E497C">
          <w:t xml:space="preserve">calculate </w:t>
        </w:r>
      </w:ins>
      <w:moveTo w:id="350" w:author="Raphael Mazor" w:date="2019-02-18T09:46:00Z">
        <w:del w:id="351" w:author="Raphael Mazor" w:date="2019-02-18T09:47:00Z">
          <w:r w:rsidR="008E497C" w:rsidDel="008E497C">
            <w:delText xml:space="preserve">PHAB </w:delText>
          </w:r>
        </w:del>
      </w:moveTo>
      <w:ins w:id="352" w:author="Raphael Mazor" w:date="2019-02-18T09:47:00Z">
        <w:r w:rsidR="008E497C">
          <w:t xml:space="preserve">these </w:t>
        </w:r>
      </w:ins>
      <w:moveTo w:id="353" w:author="Raphael Mazor" w:date="2019-02-18T09:46:00Z">
        <w:r w:rsidR="008E497C">
          <w:t>metrics were collected using standard field protocols de</w:t>
        </w:r>
      </w:moveTo>
      <w:ins w:id="354" w:author="Raphael Mazor" w:date="2019-02-18T09:47:00Z">
        <w:r w:rsidR="008E497C">
          <w:t>sc</w:t>
        </w:r>
      </w:ins>
      <w:moveTo w:id="355" w:author="Raphael Mazor" w:date="2019-02-18T09:46:00Z">
        <w:del w:id="356" w:author="Raphael Mazor" w:date="2019-02-18T09:47:00Z">
          <w:r w:rsidR="008E497C" w:rsidDel="008E497C">
            <w:delText>s</w:delText>
          </w:r>
        </w:del>
        <w:r w:rsidR="008E497C">
          <w:t>ribed in Ode (</w:t>
        </w:r>
        <w:r w:rsidR="008E497C">
          <w:rPr>
            <w:rStyle w:val="Hyperlink"/>
          </w:rPr>
          <w:fldChar w:fldCharType="begin"/>
        </w:r>
        <w:r w:rsidR="008E497C">
          <w:rPr>
            <w:rStyle w:val="Hyperlink"/>
          </w:rPr>
          <w:instrText xml:space="preserve"> HYPERLINK \l "ref-Ode07" \h </w:instrText>
        </w:r>
        <w:r w:rsidR="008E497C">
          <w:rPr>
            <w:rStyle w:val="Hyperlink"/>
          </w:rPr>
          <w:fldChar w:fldCharType="separate"/>
        </w:r>
        <w:r w:rsidR="008E497C">
          <w:rPr>
            <w:rStyle w:val="Hyperlink"/>
          </w:rPr>
          <w:t>2007</w:t>
        </w:r>
        <w:r w:rsidR="008E497C">
          <w:rPr>
            <w:rStyle w:val="Hyperlink"/>
          </w:rPr>
          <w:fldChar w:fldCharType="end"/>
        </w:r>
        <w:r w:rsidR="008E497C">
          <w:t>)</w:t>
        </w:r>
      </w:moveTo>
      <w:ins w:id="357" w:author="Raphael Mazor" w:date="2019-02-18T09:47:00Z">
        <w:r w:rsidR="008E497C">
          <w:t xml:space="preserve">, which are derived </w:t>
        </w:r>
        <w:r w:rsidR="008E497C">
          <w:lastRenderedPageBreak/>
          <w:t>from protocols used in national assessments (cite NRSA)</w:t>
        </w:r>
      </w:ins>
      <w:moveTo w:id="358" w:author="Raphael Mazor" w:date="2019-02-18T09:46:00Z">
        <w:r w:rsidR="008E497C">
          <w:t>.</w:t>
        </w:r>
      </w:moveTo>
      <w:moveToRangeEnd w:id="340"/>
      <w:ins w:id="359" w:author="Raphael Mazor" w:date="2019-02-18T09:48:00Z">
        <w:r w:rsidR="008E497C">
          <w:t xml:space="preserve"> </w:t>
        </w:r>
      </w:ins>
      <w:ins w:id="360" w:author="Raphael Mazor" w:date="2019-02-18T09:41:00Z">
        <w:r w:rsidR="003D7411">
          <w:t xml:space="preserve">As with the CSCI, the IPI is a predictive index, and values for </w:t>
        </w:r>
      </w:ins>
      <w:ins w:id="361" w:author="Raphael Mazor" w:date="2019-02-18T09:48:00Z">
        <w:r w:rsidR="008E497C">
          <w:t xml:space="preserve">most </w:t>
        </w:r>
      </w:ins>
      <w:ins w:id="362" w:author="Raphael Mazor" w:date="2019-02-18T09:41:00Z">
        <w:r w:rsidR="003D7411">
          <w:t xml:space="preserve">metrics are compared to site-specific expectations appropriate for the stream’s environmental setting. </w:t>
        </w:r>
      </w:ins>
      <w:ins w:id="363" w:author="Raphael Mazor" w:date="2019-02-18T09:42:00Z">
        <w:r w:rsidR="003D7411">
          <w:t>It too ranges from 0 to ~1.4, with values less than 1 indicating departure from reference conditions.</w:t>
        </w:r>
      </w:ins>
    </w:p>
    <w:p w14:paraId="677E8214" w14:textId="5F616006" w:rsidR="008E497C" w:rsidRDefault="003D7411" w:rsidP="003D7411">
      <w:pPr>
        <w:pStyle w:val="BodyText"/>
        <w:rPr>
          <w:ins w:id="364" w:author="Raphael Mazor" w:date="2019-02-18T09:54:00Z"/>
        </w:rPr>
      </w:pPr>
      <w:ins w:id="365" w:author="Raphael Mazor" w:date="2019-02-18T09:42:00Z">
        <w:r>
          <w:t xml:space="preserve">In contrast to the IPI, CRAM is </w:t>
        </w:r>
      </w:ins>
      <w:ins w:id="366" w:author="Raphael Mazor" w:date="2019-02-18T09:44:00Z">
        <w:r>
          <w:t xml:space="preserve">based on qualitative assessments of four attributes of riparian wetland function: landscape </w:t>
        </w:r>
      </w:ins>
      <w:ins w:id="367" w:author="Raphael Mazor" w:date="2019-02-18T09:45:00Z">
        <w:r>
          <w:t>and buffer condition, hydrologic condition, physical structure, and biotic structure</w:t>
        </w:r>
        <w:r w:rsidR="008E497C">
          <w:t xml:space="preserve">. Whereas </w:t>
        </w:r>
      </w:ins>
      <w:ins w:id="368" w:author="Raphael Mazor" w:date="2019-02-18T09:49:00Z">
        <w:r w:rsidR="008E497C">
          <w:t xml:space="preserve">the data for the IPI is derived from numerous quantitative measurements of physical habitat components collected along several transects, CRAM attributes are assessed on a </w:t>
        </w:r>
      </w:ins>
      <w:ins w:id="369" w:author="Raphael Mazor" w:date="2019-02-18T09:50:00Z">
        <w:r w:rsidR="008E497C">
          <w:t>whole-reach scale through visual observation. In general, CRAM characterizes larger-scale processes affecting stream condition</w:t>
        </w:r>
      </w:ins>
      <w:ins w:id="370" w:author="Raphael Mazor" w:date="2019-02-18T09:51:00Z">
        <w:r w:rsidR="008E497C">
          <w:t xml:space="preserve"> both within and adjacent to the stream corridor</w:t>
        </w:r>
      </w:ins>
      <w:ins w:id="371" w:author="Raphael Mazor" w:date="2019-02-18T09:50:00Z">
        <w:r w:rsidR="008E497C">
          <w:t xml:space="preserve">, whereas the IPI </w:t>
        </w:r>
      </w:ins>
      <w:ins w:id="372" w:author="Raphael Mazor" w:date="2019-02-18T09:51:00Z">
        <w:r w:rsidR="008E497C">
          <w:t xml:space="preserve">focuses more narrowly on in-stream conditions. </w:t>
        </w:r>
      </w:ins>
      <w:moveToRangeStart w:id="373" w:author="Raphael Mazor" w:date="2019-02-18T09:48:00Z" w:name="move1375742"/>
      <w:moveTo w:id="374" w:author="Raphael Mazor" w:date="2019-02-18T09:48:00Z">
        <w:del w:id="375" w:author="Raphael Mazor" w:date="2019-02-18T09:48:00Z">
          <w:r w:rsidR="008E497C" w:rsidDel="008E497C">
            <w:delText xml:space="preserve">The combined score </w:delText>
          </w:r>
        </w:del>
      </w:moveTo>
      <w:ins w:id="376" w:author="Raphael Mazor" w:date="2019-02-18T09:48:00Z">
        <w:r w:rsidR="008E497C">
          <w:t xml:space="preserve">CRAM scores </w:t>
        </w:r>
      </w:ins>
      <w:moveTo w:id="377" w:author="Raphael Mazor" w:date="2019-02-18T09:48:00Z">
        <w:r w:rsidR="008E497C">
          <w:t>range</w:t>
        </w:r>
        <w:del w:id="378" w:author="Raphael Mazor" w:date="2019-02-18T09:48:00Z">
          <w:r w:rsidR="008E497C" w:rsidDel="008E497C">
            <w:delText>s</w:delText>
          </w:r>
        </w:del>
        <w:r w:rsidR="008E497C">
          <w:t xml:space="preserve"> from 25 to 100, with higher values indicating less degraded conditions at a site.</w:t>
        </w:r>
      </w:moveTo>
      <w:moveToRangeEnd w:id="373"/>
    </w:p>
    <w:p w14:paraId="35ADB693" w14:textId="019ED93B" w:rsidR="008E497C" w:rsidRPr="008E497C" w:rsidRDefault="008E497C" w:rsidP="003D7411">
      <w:pPr>
        <w:pStyle w:val="BodyText"/>
        <w:rPr>
          <w:ins w:id="379" w:author="Raphael Mazor" w:date="2019-02-18T09:54:00Z"/>
          <w:b/>
          <w:sz w:val="22"/>
          <w:rPrChange w:id="380" w:author="Raphael Mazor" w:date="2019-02-18T09:55:00Z">
            <w:rPr>
              <w:ins w:id="381" w:author="Raphael Mazor" w:date="2019-02-18T09:54:00Z"/>
            </w:rPr>
          </w:rPrChange>
        </w:rPr>
      </w:pPr>
      <w:ins w:id="382" w:author="Raphael Mazor" w:date="2019-02-18T09:54:00Z">
        <w:r w:rsidRPr="008E497C">
          <w:rPr>
            <w:b/>
            <w:sz w:val="22"/>
            <w:rPrChange w:id="383" w:author="Raphael Mazor" w:date="2019-02-18T09:55:00Z">
              <w:rPr/>
            </w:rPrChange>
          </w:rPr>
          <w:t>Integrating multiple measures of stress</w:t>
        </w:r>
      </w:ins>
    </w:p>
    <w:p w14:paraId="0E0DE023" w14:textId="1746FA36" w:rsidR="009C536E" w:rsidRDefault="00AA7519" w:rsidP="00AA7519">
      <w:pPr>
        <w:pStyle w:val="FirstParagraph"/>
        <w:rPr>
          <w:ins w:id="384" w:author="Raphael Mazor" w:date="2019-02-18T09:59:00Z"/>
        </w:rPr>
      </w:pPr>
      <w:ins w:id="385" w:author="Raphael Mazor" w:date="2019-02-18T09:56:00Z">
        <w:r>
          <w:t>The combined impact of habitat or chemistry stressors on biological condition was evaluated by developing stress</w:t>
        </w:r>
      </w:ins>
      <w:ins w:id="386" w:author="Raphael Mazor" w:date="2019-02-18T09:57:00Z">
        <w:r>
          <w:t xml:space="preserve">-response models that calculate the </w:t>
        </w:r>
      </w:ins>
      <w:ins w:id="387" w:author="Raphael Mazor" w:date="2019-02-18T09:59:00Z">
        <w:r w:rsidR="009C536E">
          <w:t>probability</w:t>
        </w:r>
      </w:ins>
      <w:ins w:id="388" w:author="Raphael Mazor" w:date="2019-02-18T09:57:00Z">
        <w:r>
          <w:t xml:space="preserve"> of observing poor biological conditions given observed levels of ch</w:t>
        </w:r>
      </w:ins>
      <w:ins w:id="389" w:author="Raphael Mazor" w:date="2019-02-18T09:58:00Z">
        <w:r>
          <w:t xml:space="preserve">emical or habitat stress. </w:t>
        </w:r>
      </w:ins>
      <w:ins w:id="390" w:author="Raphael Mazor" w:date="2019-02-18T10:00:00Z">
        <w:r w:rsidR="009C536E">
          <w:t>This approach sidesteps the need to identify potential thresholds for identifying high levels of stress while also accounting for their combined impacts.</w:t>
        </w:r>
      </w:ins>
    </w:p>
    <w:p w14:paraId="6107C458" w14:textId="00CF3E41" w:rsidR="00AA7519" w:rsidRDefault="00AA7519" w:rsidP="00AA7519">
      <w:pPr>
        <w:pStyle w:val="FirstParagraph"/>
        <w:rPr>
          <w:ins w:id="391" w:author="Raphael Mazor" w:date="2019-02-18T09:58:00Z"/>
        </w:rPr>
      </w:pPr>
      <w:ins w:id="392" w:author="Raphael Mazor" w:date="2019-02-18T09:58:00Z">
        <w:r>
          <w:t>For both</w:t>
        </w:r>
      </w:ins>
      <w:ins w:id="393" w:author="Raphael Mazor" w:date="2019-02-18T10:01:00Z">
        <w:r w:rsidR="009C536E">
          <w:t xml:space="preserve"> types of stress</w:t>
        </w:r>
      </w:ins>
      <w:ins w:id="394" w:author="Raphael Mazor" w:date="2019-02-18T09:58:00Z">
        <w:r>
          <w:t xml:space="preserve">, a </w:t>
        </w:r>
        <w:commentRangeStart w:id="395"/>
        <w:r>
          <w:t xml:space="preserve">generalized additive model </w:t>
        </w:r>
      </w:ins>
      <w:commentRangeEnd w:id="395"/>
      <w:ins w:id="396" w:author="Raphael Mazor" w:date="2019-02-18T09:59:00Z">
        <w:r>
          <w:rPr>
            <w:rStyle w:val="CommentReference"/>
          </w:rPr>
          <w:commentReference w:id="395"/>
        </w:r>
      </w:ins>
      <w:ins w:id="397" w:author="Raphael Mazor" w:date="2019-02-18T09:58:00Z">
        <w:r>
          <w:t xml:space="preserve">(Wood </w:t>
        </w:r>
        <w:r>
          <w:rPr>
            <w:rStyle w:val="Hyperlink"/>
          </w:rPr>
          <w:fldChar w:fldCharType="begin"/>
        </w:r>
        <w:r>
          <w:rPr>
            <w:rStyle w:val="Hyperlink"/>
          </w:rPr>
          <w:instrText xml:space="preserve"> HYPERLINK \l "ref-Wood06" \h </w:instrText>
        </w:r>
        <w:r>
          <w:rPr>
            <w:rStyle w:val="Hyperlink"/>
          </w:rPr>
          <w:fldChar w:fldCharType="separate"/>
        </w:r>
        <w:r>
          <w:rPr>
            <w:rStyle w:val="Hyperlink"/>
          </w:rPr>
          <w:t>2006</w:t>
        </w:r>
        <w:r>
          <w:rPr>
            <w:rStyle w:val="Hyperlink"/>
          </w:rPr>
          <w:fldChar w:fldCharType="end"/>
        </w:r>
        <w:r>
          <w:t>) was fit to calibration data to quantify smoothed functions for each separate water chemistry or physical habitat indicator, and how they are additively linked to binomial categories for altered or unaltered biology. Two models were developed:</w:t>
        </w:r>
      </w:ins>
    </w:p>
    <w:p w14:paraId="02045F01" w14:textId="77777777" w:rsidR="00AA7519" w:rsidRDefault="00AA7519" w:rsidP="00AA7519">
      <w:pPr>
        <w:pStyle w:val="BodyText"/>
        <w:rPr>
          <w:ins w:id="398" w:author="Raphael Mazor" w:date="2019-02-18T09:58:00Z"/>
        </w:rPr>
      </w:pPr>
      <m:oMathPara>
        <m:oMathParaPr>
          <m:jc m:val="center"/>
        </m:oMathParaPr>
        <m:oMath>
          <m:r>
            <w:ins w:id="399" w:author="Raphael Mazor" w:date="2019-02-18T09:58:00Z">
              <w:rPr>
                <w:rFonts w:ascii="Cambria Math" w:hAnsi="Cambria Math"/>
              </w:rPr>
              <m:t>pChem:p</m:t>
            </w:ins>
          </m:r>
          <m:d>
            <m:dPr>
              <m:ctrlPr>
                <w:ins w:id="400" w:author="Raphael Mazor" w:date="2019-02-18T09:58:00Z">
                  <w:rPr>
                    <w:rFonts w:ascii="Cambria Math" w:hAnsi="Cambria Math"/>
                  </w:rPr>
                </w:ins>
              </m:ctrlPr>
            </m:dPr>
            <m:e>
              <m:r>
                <w:ins w:id="401" w:author="Raphael Mazor" w:date="2019-02-18T09:58:00Z">
                  <w:rPr>
                    <w:rFonts w:ascii="Cambria Math" w:hAnsi="Cambria Math"/>
                  </w:rPr>
                  <m:t>bio</m:t>
                </w:ins>
              </m:r>
            </m:e>
          </m:d>
          <m:r>
            <w:ins w:id="402" w:author="Raphael Mazor" w:date="2019-02-18T09:58:00Z">
              <w:rPr>
                <w:rFonts w:ascii="Cambria Math" w:hAnsi="Cambria Math"/>
              </w:rPr>
              <m:t>∼s</m:t>
            </w:ins>
          </m:r>
          <m:d>
            <m:dPr>
              <m:ctrlPr>
                <w:ins w:id="403" w:author="Raphael Mazor" w:date="2019-02-18T09:58:00Z">
                  <w:rPr>
                    <w:rFonts w:ascii="Cambria Math" w:hAnsi="Cambria Math"/>
                  </w:rPr>
                </w:ins>
              </m:ctrlPr>
            </m:dPr>
            <m:e>
              <m:r>
                <w:ins w:id="404" w:author="Raphael Mazor" w:date="2019-02-18T09:58:00Z">
                  <w:rPr>
                    <w:rFonts w:ascii="Cambria Math" w:hAnsi="Cambria Math"/>
                  </w:rPr>
                  <m:t>TN</m:t>
                </w:ins>
              </m:r>
            </m:e>
          </m:d>
          <m:r>
            <w:ins w:id="405" w:author="Raphael Mazor" w:date="2019-02-18T09:58:00Z">
              <w:rPr>
                <w:rFonts w:ascii="Cambria Math" w:hAnsi="Cambria Math"/>
              </w:rPr>
              <m:t>+s</m:t>
            </w:ins>
          </m:r>
          <m:d>
            <m:dPr>
              <m:ctrlPr>
                <w:ins w:id="406" w:author="Raphael Mazor" w:date="2019-02-18T09:58:00Z">
                  <w:rPr>
                    <w:rFonts w:ascii="Cambria Math" w:hAnsi="Cambria Math"/>
                  </w:rPr>
                </w:ins>
              </m:ctrlPr>
            </m:dPr>
            <m:e>
              <m:r>
                <w:ins w:id="407" w:author="Raphael Mazor" w:date="2019-02-18T09:58:00Z">
                  <w:rPr>
                    <w:rFonts w:ascii="Cambria Math" w:hAnsi="Cambria Math"/>
                  </w:rPr>
                  <m:t>TP</m:t>
                </w:ins>
              </m:r>
            </m:e>
          </m:d>
          <m:r>
            <w:ins w:id="408" w:author="Raphael Mazor" w:date="2019-02-18T09:58:00Z">
              <w:rPr>
                <w:rFonts w:ascii="Cambria Math" w:hAnsi="Cambria Math"/>
              </w:rPr>
              <m:t>+s</m:t>
            </w:ins>
          </m:r>
          <m:d>
            <m:dPr>
              <m:ctrlPr>
                <w:ins w:id="409" w:author="Raphael Mazor" w:date="2019-02-18T09:58:00Z">
                  <w:rPr>
                    <w:rFonts w:ascii="Cambria Math" w:hAnsi="Cambria Math"/>
                  </w:rPr>
                </w:ins>
              </m:ctrlPr>
            </m:dPr>
            <m:e>
              <m:r>
                <w:ins w:id="410" w:author="Raphael Mazor" w:date="2019-02-18T09:58:00Z">
                  <w:rPr>
                    <w:rFonts w:ascii="Cambria Math" w:hAnsi="Cambria Math"/>
                  </w:rPr>
                  <m:t>cond</m:t>
                </w:ins>
              </m:r>
            </m:e>
          </m:d>
          <m:r>
            <w:ins w:id="411" w:author="Raphael Mazor" w:date="2019-02-18T09:58:00Z">
              <w:rPr>
                <w:rFonts w:ascii="Cambria Math" w:hAnsi="Cambria Math"/>
              </w:rPr>
              <m:t>  (1)</m:t>
            </w:ins>
          </m:r>
        </m:oMath>
      </m:oMathPara>
    </w:p>
    <w:p w14:paraId="7CBD6694" w14:textId="77777777" w:rsidR="00AA7519" w:rsidRDefault="00AA7519" w:rsidP="00AA7519">
      <w:pPr>
        <w:pStyle w:val="FirstParagraph"/>
        <w:rPr>
          <w:ins w:id="412" w:author="Raphael Mazor" w:date="2019-02-18T09:58:00Z"/>
        </w:rPr>
      </w:pPr>
      <m:oMathPara>
        <m:oMathParaPr>
          <m:jc m:val="center"/>
        </m:oMathParaPr>
        <m:oMath>
          <m:r>
            <w:ins w:id="413" w:author="Raphael Mazor" w:date="2019-02-18T09:58:00Z">
              <w:rPr>
                <w:rFonts w:ascii="Cambria Math" w:hAnsi="Cambria Math"/>
              </w:rPr>
              <m:t>pHab:p</m:t>
            </w:ins>
          </m:r>
          <m:d>
            <m:dPr>
              <m:ctrlPr>
                <w:ins w:id="414" w:author="Raphael Mazor" w:date="2019-02-18T09:58:00Z">
                  <w:rPr>
                    <w:rFonts w:ascii="Cambria Math" w:hAnsi="Cambria Math"/>
                  </w:rPr>
                </w:ins>
              </m:ctrlPr>
            </m:dPr>
            <m:e>
              <m:r>
                <w:ins w:id="415" w:author="Raphael Mazor" w:date="2019-02-18T09:58:00Z">
                  <w:rPr>
                    <w:rFonts w:ascii="Cambria Math" w:hAnsi="Cambria Math"/>
                  </w:rPr>
                  <m:t>bio</m:t>
                </w:ins>
              </m:r>
            </m:e>
          </m:d>
          <m:r>
            <w:ins w:id="416" w:author="Raphael Mazor" w:date="2019-02-18T09:58:00Z">
              <w:rPr>
                <w:rFonts w:ascii="Cambria Math" w:hAnsi="Cambria Math"/>
              </w:rPr>
              <m:t>∼s</m:t>
            </w:ins>
          </m:r>
          <m:d>
            <m:dPr>
              <m:ctrlPr>
                <w:ins w:id="417" w:author="Raphael Mazor" w:date="2019-02-18T09:58:00Z">
                  <w:rPr>
                    <w:rFonts w:ascii="Cambria Math" w:hAnsi="Cambria Math"/>
                  </w:rPr>
                </w:ins>
              </m:ctrlPr>
            </m:dPr>
            <m:e>
              <m:r>
                <w:ins w:id="418" w:author="Raphael Mazor" w:date="2019-02-18T09:58:00Z">
                  <w:rPr>
                    <w:rFonts w:ascii="Cambria Math" w:hAnsi="Cambria Math"/>
                  </w:rPr>
                  <m:t>PHAB</m:t>
                </w:ins>
              </m:r>
            </m:e>
          </m:d>
          <m:r>
            <w:ins w:id="419" w:author="Raphael Mazor" w:date="2019-02-18T09:58:00Z">
              <w:rPr>
                <w:rFonts w:ascii="Cambria Math" w:hAnsi="Cambria Math"/>
              </w:rPr>
              <m:t>+s</m:t>
            </w:ins>
          </m:r>
          <m:d>
            <m:dPr>
              <m:ctrlPr>
                <w:ins w:id="420" w:author="Raphael Mazor" w:date="2019-02-18T09:58:00Z">
                  <w:rPr>
                    <w:rFonts w:ascii="Cambria Math" w:hAnsi="Cambria Math"/>
                  </w:rPr>
                </w:ins>
              </m:ctrlPr>
            </m:dPr>
            <m:e>
              <m:r>
                <w:ins w:id="421" w:author="Raphael Mazor" w:date="2019-02-18T09:58:00Z">
                  <w:rPr>
                    <w:rFonts w:ascii="Cambria Math" w:hAnsi="Cambria Math"/>
                  </w:rPr>
                  <m:t>CRAM</m:t>
                </w:ins>
              </m:r>
            </m:e>
          </m:d>
          <m:r>
            <w:ins w:id="422" w:author="Raphael Mazor" w:date="2019-02-18T09:58:00Z">
              <w:rPr>
                <w:rFonts w:ascii="Cambria Math" w:hAnsi="Cambria Math"/>
              </w:rPr>
              <m:t>  (2)</m:t>
            </w:ins>
          </m:r>
        </m:oMath>
      </m:oMathPara>
    </w:p>
    <w:p w14:paraId="091524F9" w14:textId="77777777" w:rsidR="00AA7519" w:rsidRDefault="00AA7519" w:rsidP="00AA7519">
      <w:pPr>
        <w:pStyle w:val="FirstParagraph"/>
        <w:rPr>
          <w:ins w:id="423" w:author="Raphael Mazor" w:date="2019-02-18T09:58:00Z"/>
        </w:rPr>
      </w:pPr>
      <w:ins w:id="424" w:author="Raphael Mazor" w:date="2019-02-18T09:58:00Z">
        <w:r>
          <w:t xml:space="preserve">where </w:t>
        </w:r>
        <m:oMath>
          <m:r>
            <w:rPr>
              <w:rFonts w:ascii="Cambria Math" w:hAnsi="Cambria Math"/>
            </w:rPr>
            <m:t>p</m:t>
          </m:r>
          <m:d>
            <m:dPr>
              <m:ctrlPr>
                <w:rPr>
                  <w:rFonts w:ascii="Cambria Math" w:hAnsi="Cambria Math"/>
                </w:rPr>
              </m:ctrlPr>
            </m:dPr>
            <m:e>
              <m:r>
                <w:rPr>
                  <w:rFonts w:ascii="Cambria Math" w:hAnsi="Cambria Math"/>
                </w:rPr>
                <m:t>bio</m:t>
              </m:r>
            </m:e>
          </m:d>
        </m:oMath>
        <w:r>
          <w:t xml:space="preserve"> is the probability of biological alteration in equations (1) and (2) given smoothed function </w:t>
        </w:r>
        <m:oMath>
          <m:r>
            <w:rPr>
              <w:rFonts w:ascii="Cambria Math" w:hAnsi="Cambria Math"/>
            </w:rPr>
            <m:t>s</m:t>
          </m:r>
        </m:oMath>
        <w:r>
          <w:t xml:space="preserve"> for each chemistry or physical habitat variable. The probability of alteration is modelled using a logit link function for binomial variables, as </w:t>
        </w:r>
        <m:oMath>
          <m: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1-p</m:t>
                  </m:r>
                </m:e>
              </m:d>
            </m:e>
          </m:d>
        </m:oMath>
        <w:r>
          <w:t xml:space="preserve">, where </w:t>
        </w:r>
        <m:oMath>
          <m:r>
            <w:rPr>
              <w:rFonts w:ascii="Cambria Math" w:hAnsi="Cambria Math"/>
            </w:rPr>
            <m:t>p</m:t>
          </m:r>
        </m:oMath>
        <w:r>
          <w:t xml:space="preserve"> defines the presence or absence of altered biology.</w:t>
        </w:r>
      </w:ins>
    </w:p>
    <w:p w14:paraId="2B325BCB" w14:textId="77777777" w:rsidR="009C536E" w:rsidRDefault="009C536E" w:rsidP="009C536E">
      <w:pPr>
        <w:pStyle w:val="BodyText"/>
        <w:rPr>
          <w:ins w:id="425" w:author="Raphael Mazor" w:date="2019-02-18T10:01:00Z"/>
        </w:rPr>
      </w:pPr>
      <w:ins w:id="426" w:author="Raphael Mazor" w:date="2019-02-18T10:01:00Z">
        <w:r>
          <w:t xml:space="preserve">An overall likelihood of biological alteration from both chemistry and physical habitat stressors was also estimated as a multiplicative function for </w:t>
        </w:r>
        <m:oMath>
          <m:r>
            <w:rPr>
              <w:rFonts w:ascii="Cambria Math" w:hAnsi="Cambria Math"/>
            </w:rPr>
            <m:t>pChem</m:t>
          </m:r>
        </m:oMath>
        <w:r>
          <w:t xml:space="preserve"> and </w:t>
        </w:r>
        <m:oMath>
          <m:r>
            <w:rPr>
              <w:rFonts w:ascii="Cambria Math" w:hAnsi="Cambria Math"/>
            </w:rPr>
            <m:t>pHab</m:t>
          </m:r>
        </m:oMath>
        <w:r>
          <w:t>:</w:t>
        </w:r>
      </w:ins>
    </w:p>
    <w:p w14:paraId="45F8515D" w14:textId="77777777" w:rsidR="009C536E" w:rsidRDefault="009C536E" w:rsidP="009C536E">
      <w:pPr>
        <w:pStyle w:val="BodyText"/>
        <w:rPr>
          <w:ins w:id="427" w:author="Raphael Mazor" w:date="2019-02-18T10:01:00Z"/>
        </w:rPr>
      </w:pPr>
      <m:oMathPara>
        <m:oMathParaPr>
          <m:jc m:val="center"/>
        </m:oMathParaPr>
        <m:oMath>
          <m:r>
            <w:ins w:id="428" w:author="Raphael Mazor" w:date="2019-02-18T10:01:00Z">
              <w:rPr>
                <w:rFonts w:ascii="Cambria Math" w:hAnsi="Cambria Math"/>
              </w:rPr>
              <m:t>pOverall:p</m:t>
            </w:ins>
          </m:r>
          <m:d>
            <m:dPr>
              <m:ctrlPr>
                <w:ins w:id="429" w:author="Raphael Mazor" w:date="2019-02-18T10:01:00Z">
                  <w:rPr>
                    <w:rFonts w:ascii="Cambria Math" w:hAnsi="Cambria Math"/>
                  </w:rPr>
                </w:ins>
              </m:ctrlPr>
            </m:dPr>
            <m:e>
              <m:r>
                <w:ins w:id="430" w:author="Raphael Mazor" w:date="2019-02-18T10:01:00Z">
                  <w:rPr>
                    <w:rFonts w:ascii="Cambria Math" w:hAnsi="Cambria Math"/>
                  </w:rPr>
                  <m:t>bio</m:t>
                </w:ins>
              </m:r>
            </m:e>
          </m:d>
          <m:r>
            <w:ins w:id="431" w:author="Raphael Mazor" w:date="2019-02-18T10:01:00Z">
              <w:rPr>
                <w:rFonts w:ascii="Cambria Math" w:hAnsi="Cambria Math"/>
              </w:rPr>
              <m:t>∼pChem×pHab  (3</m:t>
            </w:ins>
          </m:r>
          <m:r>
            <w:ins w:id="432" w:author="Raphael Mazor" w:date="2019-02-18T10:04:00Z">
              <m:rPr>
                <m:sty m:val="p"/>
              </m:rPr>
              <w:rPr>
                <w:rStyle w:val="CommentReference"/>
              </w:rPr>
              <w:commentReference w:id="433"/>
            </w:ins>
          </m:r>
          <m:r>
            <w:ins w:id="434" w:author="Raphael Mazor" w:date="2019-02-18T10:01:00Z">
              <w:rPr>
                <w:rFonts w:ascii="Cambria Math" w:hAnsi="Cambria Math"/>
              </w:rPr>
              <m:t>)</m:t>
            </w:ins>
          </m:r>
        </m:oMath>
      </m:oMathPara>
    </w:p>
    <w:p w14:paraId="625635B9" w14:textId="22E3E657" w:rsidR="009C536E" w:rsidRDefault="009C536E" w:rsidP="009C536E">
      <w:pPr>
        <w:pStyle w:val="FirstParagraph"/>
        <w:rPr>
          <w:ins w:id="435" w:author="Raphael Mazor" w:date="2019-02-18T10:01:00Z"/>
        </w:rPr>
      </w:pPr>
      <w:ins w:id="436" w:author="Raphael Mazor" w:date="2019-02-18T10:01:00Z">
        <w:r>
          <w:t>Equations (1), (2), and (3) provided the empirical estimates of biological alteration that were used to define the categorical outputs of the SQI, defined below.</w:t>
        </w:r>
      </w:ins>
      <w:ins w:id="437" w:author="Raphael Mazor" w:date="2019-02-18T10:02:00Z">
        <w:r>
          <w:t xml:space="preserve"> For all three measures of stress (</w:t>
        </w:r>
        <w:proofErr w:type="spellStart"/>
        <w:r>
          <w:t>pChem</w:t>
        </w:r>
        <w:proofErr w:type="spellEnd"/>
        <w:r>
          <w:t xml:space="preserve">, </w:t>
        </w:r>
        <w:proofErr w:type="spellStart"/>
        <w:r>
          <w:t>pHab</w:t>
        </w:r>
        <w:proofErr w:type="spellEnd"/>
        <w:r>
          <w:t xml:space="preserve">, and </w:t>
        </w:r>
        <w:proofErr w:type="spellStart"/>
        <w:r>
          <w:t>pOverall</w:t>
        </w:r>
        <w:proofErr w:type="spellEnd"/>
        <w:r>
          <w:t xml:space="preserve">), </w:t>
        </w:r>
      </w:ins>
      <w:ins w:id="438" w:author="Raphael Mazor" w:date="2019-02-18T10:03:00Z">
        <w:r>
          <w:t xml:space="preserve">values over 0.67 were characterized as having a high probability of stress, and values below 0.33 were characterized as having low probability of stress. </w:t>
        </w:r>
        <w:commentRangeStart w:id="439"/>
        <w:r>
          <w:t xml:space="preserve">Note that moderate levels of overall stress </w:t>
        </w:r>
      </w:ins>
      <w:ins w:id="440" w:author="Raphael Mazor" w:date="2019-02-18T10:04:00Z">
        <w:r>
          <w:t>may result from low levels of chemical and habitat stress.</w:t>
        </w:r>
      </w:ins>
      <w:commentRangeEnd w:id="439"/>
      <w:ins w:id="441" w:author="Raphael Mazor" w:date="2019-02-18T10:05:00Z">
        <w:r>
          <w:rPr>
            <w:rStyle w:val="CommentReference"/>
          </w:rPr>
          <w:commentReference w:id="439"/>
        </w:r>
      </w:ins>
    </w:p>
    <w:p w14:paraId="23739D01" w14:textId="77777777" w:rsidR="00AA7519" w:rsidRDefault="00AA7519" w:rsidP="008E497C">
      <w:pPr>
        <w:pStyle w:val="FirstParagraph"/>
        <w:rPr>
          <w:ins w:id="442" w:author="Raphael Mazor" w:date="2019-02-18T09:56:00Z"/>
        </w:rPr>
      </w:pPr>
    </w:p>
    <w:p w14:paraId="241B2604" w14:textId="77777777" w:rsidR="00AA7519" w:rsidRDefault="00AA7519" w:rsidP="008E497C">
      <w:pPr>
        <w:pStyle w:val="FirstParagraph"/>
        <w:rPr>
          <w:ins w:id="443" w:author="Raphael Mazor" w:date="2019-02-18T09:56:00Z"/>
        </w:rPr>
      </w:pPr>
    </w:p>
    <w:p w14:paraId="2AAA81EB" w14:textId="6EFB01C5" w:rsidR="008E497C" w:rsidDel="00AA7519" w:rsidRDefault="008E497C" w:rsidP="00AA7519">
      <w:pPr>
        <w:pStyle w:val="FirstParagraph"/>
        <w:rPr>
          <w:del w:id="444" w:author="Raphael Mazor" w:date="2019-02-18T09:58:00Z"/>
          <w:moveTo w:id="445" w:author="Raphael Mazor" w:date="2019-02-18T09:54:00Z"/>
        </w:rPr>
        <w:pPrChange w:id="446" w:author="Raphael Mazor" w:date="2019-02-18T09:58:00Z">
          <w:pPr>
            <w:pStyle w:val="FirstParagraph"/>
          </w:pPr>
        </w:pPrChange>
      </w:pPr>
      <w:moveToRangeStart w:id="447" w:author="Raphael Mazor" w:date="2019-02-18T09:54:00Z" w:name="move1376110"/>
      <w:moveTo w:id="448" w:author="Raphael Mazor" w:date="2019-02-18T09:54:00Z">
        <w:del w:id="449" w:author="Raphael Mazor" w:date="2019-02-18T10:01:00Z">
          <w:r w:rsidDel="009C536E">
            <w:lastRenderedPageBreak/>
            <w:delText xml:space="preserve">The stressor-response model to jointly evaluate the biological, physical, and chemical data for the SQI is conceptually represented in figure 1. The overall SQI is a categorical outcome of biological condition (healthy/impacted) and stress condition (likelihood of impact) that is empirically based on the probability of observing biological alteration for observed stressor levels. The empirical models that describe the probability of observing altered or unaltered biology were developed separately for chemistry and physical habitat stressors. </w:delText>
          </w:r>
        </w:del>
        <w:del w:id="450" w:author="Raphael Mazor" w:date="2019-02-18T09:58:00Z">
          <w:r w:rsidDel="00AA7519">
            <w:delText xml:space="preserve">For both, a generalized additive model (Wood </w:delText>
          </w:r>
          <w:r w:rsidDel="00AA7519">
            <w:rPr>
              <w:rStyle w:val="Hyperlink"/>
            </w:rPr>
            <w:fldChar w:fldCharType="begin"/>
          </w:r>
          <w:r w:rsidDel="00AA7519">
            <w:rPr>
              <w:rStyle w:val="Hyperlink"/>
            </w:rPr>
            <w:delInstrText xml:space="preserve"> HYPERLINK \l "ref-Wood06" \h </w:delInstrText>
          </w:r>
          <w:r w:rsidDel="00AA7519">
            <w:rPr>
              <w:rStyle w:val="Hyperlink"/>
            </w:rPr>
            <w:fldChar w:fldCharType="separate"/>
          </w:r>
          <w:r w:rsidDel="00AA7519">
            <w:rPr>
              <w:rStyle w:val="Hyperlink"/>
            </w:rPr>
            <w:delText>2006</w:delText>
          </w:r>
          <w:r w:rsidDel="00AA7519">
            <w:rPr>
              <w:rStyle w:val="Hyperlink"/>
            </w:rPr>
            <w:fldChar w:fldCharType="end"/>
          </w:r>
          <w:r w:rsidDel="00AA7519">
            <w:delText>) was fit to calibration data to quantify smoothed functions for each separate water quality or physical habitat measure and how they are additively linked to binomial categories for altered or unaltered biology. Two models were developed:</w:delText>
          </w:r>
        </w:del>
      </w:moveTo>
    </w:p>
    <w:p w14:paraId="6A46D602" w14:textId="40EBD736" w:rsidR="008E497C" w:rsidDel="00AA7519" w:rsidRDefault="008E497C" w:rsidP="00AA7519">
      <w:pPr>
        <w:pStyle w:val="FirstParagraph"/>
        <w:rPr>
          <w:del w:id="451" w:author="Raphael Mazor" w:date="2019-02-18T09:58:00Z"/>
          <w:moveTo w:id="452" w:author="Raphael Mazor" w:date="2019-02-18T09:54:00Z"/>
        </w:rPr>
        <w:pPrChange w:id="453" w:author="Raphael Mazor" w:date="2019-02-18T09:58:00Z">
          <w:pPr>
            <w:pStyle w:val="BodyText"/>
          </w:pPr>
        </w:pPrChange>
      </w:pPr>
      <m:oMathPara>
        <m:oMathParaPr>
          <m:jc m:val="center"/>
        </m:oMathParaPr>
        <m:oMath>
          <m:r>
            <w:del w:id="454" w:author="Raphael Mazor" w:date="2019-02-18T09:58:00Z">
              <w:rPr>
                <w:rFonts w:ascii="Cambria Math" w:hAnsi="Cambria Math"/>
              </w:rPr>
              <m:t>pChem:p</m:t>
            </w:del>
          </m:r>
          <m:d>
            <m:dPr>
              <m:ctrlPr>
                <w:del w:id="455" w:author="Raphael Mazor" w:date="2019-02-18T09:58:00Z">
                  <w:rPr>
                    <w:rFonts w:ascii="Cambria Math" w:hAnsi="Cambria Math"/>
                  </w:rPr>
                </w:del>
              </m:ctrlPr>
            </m:dPr>
            <m:e>
              <m:r>
                <w:del w:id="456" w:author="Raphael Mazor" w:date="2019-02-18T09:58:00Z">
                  <w:rPr>
                    <w:rFonts w:ascii="Cambria Math" w:hAnsi="Cambria Math"/>
                  </w:rPr>
                  <m:t>bio</m:t>
                </w:del>
              </m:r>
            </m:e>
          </m:d>
          <m:r>
            <w:del w:id="457" w:author="Raphael Mazor" w:date="2019-02-18T09:58:00Z">
              <w:rPr>
                <w:rFonts w:ascii="Cambria Math" w:hAnsi="Cambria Math"/>
              </w:rPr>
              <m:t>∼s</m:t>
            </w:del>
          </m:r>
          <m:d>
            <m:dPr>
              <m:ctrlPr>
                <w:del w:id="458" w:author="Raphael Mazor" w:date="2019-02-18T09:58:00Z">
                  <w:rPr>
                    <w:rFonts w:ascii="Cambria Math" w:hAnsi="Cambria Math"/>
                  </w:rPr>
                </w:del>
              </m:ctrlPr>
            </m:dPr>
            <m:e>
              <m:r>
                <w:del w:id="459" w:author="Raphael Mazor" w:date="2019-02-18T09:58:00Z">
                  <w:rPr>
                    <w:rFonts w:ascii="Cambria Math" w:hAnsi="Cambria Math"/>
                  </w:rPr>
                  <m:t>TN</m:t>
                </w:del>
              </m:r>
            </m:e>
          </m:d>
          <m:r>
            <w:del w:id="460" w:author="Raphael Mazor" w:date="2019-02-18T09:58:00Z">
              <w:rPr>
                <w:rFonts w:ascii="Cambria Math" w:hAnsi="Cambria Math"/>
              </w:rPr>
              <m:t>+s</m:t>
            </w:del>
          </m:r>
          <m:d>
            <m:dPr>
              <m:ctrlPr>
                <w:del w:id="461" w:author="Raphael Mazor" w:date="2019-02-18T09:58:00Z">
                  <w:rPr>
                    <w:rFonts w:ascii="Cambria Math" w:hAnsi="Cambria Math"/>
                  </w:rPr>
                </w:del>
              </m:ctrlPr>
            </m:dPr>
            <m:e>
              <m:r>
                <w:del w:id="462" w:author="Raphael Mazor" w:date="2019-02-18T09:58:00Z">
                  <w:rPr>
                    <w:rFonts w:ascii="Cambria Math" w:hAnsi="Cambria Math"/>
                  </w:rPr>
                  <m:t>TP</m:t>
                </w:del>
              </m:r>
            </m:e>
          </m:d>
          <m:r>
            <w:del w:id="463" w:author="Raphael Mazor" w:date="2019-02-18T09:58:00Z">
              <w:rPr>
                <w:rFonts w:ascii="Cambria Math" w:hAnsi="Cambria Math"/>
              </w:rPr>
              <m:t>+s</m:t>
            </w:del>
          </m:r>
          <m:d>
            <m:dPr>
              <m:ctrlPr>
                <w:del w:id="464" w:author="Raphael Mazor" w:date="2019-02-18T09:58:00Z">
                  <w:rPr>
                    <w:rFonts w:ascii="Cambria Math" w:hAnsi="Cambria Math"/>
                  </w:rPr>
                </w:del>
              </m:ctrlPr>
            </m:dPr>
            <m:e>
              <m:r>
                <w:del w:id="465" w:author="Raphael Mazor" w:date="2019-02-18T09:58:00Z">
                  <w:rPr>
                    <w:rFonts w:ascii="Cambria Math" w:hAnsi="Cambria Math"/>
                  </w:rPr>
                  <m:t>cond</m:t>
                </w:del>
              </m:r>
            </m:e>
          </m:d>
          <m:r>
            <w:del w:id="466" w:author="Raphael Mazor" w:date="2019-02-18T09:58:00Z">
              <w:rPr>
                <w:rFonts w:ascii="Cambria Math" w:hAnsi="Cambria Math"/>
              </w:rPr>
              <m:t>  (1)</m:t>
            </w:del>
          </m:r>
        </m:oMath>
      </m:oMathPara>
    </w:p>
    <w:p w14:paraId="3A8CE910" w14:textId="0CD435E7" w:rsidR="008E497C" w:rsidDel="00AA7519" w:rsidRDefault="008E497C" w:rsidP="00AA7519">
      <w:pPr>
        <w:pStyle w:val="FirstParagraph"/>
        <w:rPr>
          <w:del w:id="467" w:author="Raphael Mazor" w:date="2019-02-18T09:58:00Z"/>
          <w:moveTo w:id="468" w:author="Raphael Mazor" w:date="2019-02-18T09:54:00Z"/>
        </w:rPr>
        <w:pPrChange w:id="469" w:author="Raphael Mazor" w:date="2019-02-18T09:58:00Z">
          <w:pPr>
            <w:pStyle w:val="FirstParagraph"/>
          </w:pPr>
        </w:pPrChange>
      </w:pPr>
      <m:oMathPara>
        <m:oMathParaPr>
          <m:jc m:val="center"/>
        </m:oMathParaPr>
        <m:oMath>
          <m:r>
            <w:del w:id="470" w:author="Raphael Mazor" w:date="2019-02-18T09:58:00Z">
              <w:rPr>
                <w:rFonts w:ascii="Cambria Math" w:hAnsi="Cambria Math"/>
              </w:rPr>
              <m:t>pHab:p</m:t>
            </w:del>
          </m:r>
          <m:d>
            <m:dPr>
              <m:ctrlPr>
                <w:del w:id="471" w:author="Raphael Mazor" w:date="2019-02-18T09:58:00Z">
                  <w:rPr>
                    <w:rFonts w:ascii="Cambria Math" w:hAnsi="Cambria Math"/>
                  </w:rPr>
                </w:del>
              </m:ctrlPr>
            </m:dPr>
            <m:e>
              <m:r>
                <w:del w:id="472" w:author="Raphael Mazor" w:date="2019-02-18T09:58:00Z">
                  <w:rPr>
                    <w:rFonts w:ascii="Cambria Math" w:hAnsi="Cambria Math"/>
                  </w:rPr>
                  <m:t>bio</m:t>
                </w:del>
              </m:r>
            </m:e>
          </m:d>
          <m:r>
            <w:del w:id="473" w:author="Raphael Mazor" w:date="2019-02-18T09:58:00Z">
              <w:rPr>
                <w:rFonts w:ascii="Cambria Math" w:hAnsi="Cambria Math"/>
              </w:rPr>
              <m:t>∼s</m:t>
            </w:del>
          </m:r>
          <m:d>
            <m:dPr>
              <m:ctrlPr>
                <w:del w:id="474" w:author="Raphael Mazor" w:date="2019-02-18T09:58:00Z">
                  <w:rPr>
                    <w:rFonts w:ascii="Cambria Math" w:hAnsi="Cambria Math"/>
                  </w:rPr>
                </w:del>
              </m:ctrlPr>
            </m:dPr>
            <m:e>
              <m:r>
                <w:del w:id="475" w:author="Raphael Mazor" w:date="2019-02-18T09:58:00Z">
                  <w:rPr>
                    <w:rFonts w:ascii="Cambria Math" w:hAnsi="Cambria Math"/>
                  </w:rPr>
                  <m:t>PHAB</m:t>
                </w:del>
              </m:r>
            </m:e>
          </m:d>
          <m:r>
            <w:del w:id="476" w:author="Raphael Mazor" w:date="2019-02-18T09:58:00Z">
              <w:rPr>
                <w:rFonts w:ascii="Cambria Math" w:hAnsi="Cambria Math"/>
              </w:rPr>
              <m:t>+s</m:t>
            </w:del>
          </m:r>
          <m:d>
            <m:dPr>
              <m:ctrlPr>
                <w:del w:id="477" w:author="Raphael Mazor" w:date="2019-02-18T09:58:00Z">
                  <w:rPr>
                    <w:rFonts w:ascii="Cambria Math" w:hAnsi="Cambria Math"/>
                  </w:rPr>
                </w:del>
              </m:ctrlPr>
            </m:dPr>
            <m:e>
              <m:r>
                <w:del w:id="478" w:author="Raphael Mazor" w:date="2019-02-18T09:58:00Z">
                  <w:rPr>
                    <w:rFonts w:ascii="Cambria Math" w:hAnsi="Cambria Math"/>
                  </w:rPr>
                  <m:t>CRAM</m:t>
                </w:del>
              </m:r>
            </m:e>
          </m:d>
          <m:r>
            <w:del w:id="479" w:author="Raphael Mazor" w:date="2019-02-18T09:58:00Z">
              <w:rPr>
                <w:rFonts w:ascii="Cambria Math" w:hAnsi="Cambria Math"/>
              </w:rPr>
              <m:t>  (2)</m:t>
            </w:del>
          </m:r>
        </m:oMath>
      </m:oMathPara>
    </w:p>
    <w:p w14:paraId="4AD5D896" w14:textId="2E7FCAA5" w:rsidR="008E497C" w:rsidDel="009C536E" w:rsidRDefault="008E497C" w:rsidP="00AA7519">
      <w:pPr>
        <w:pStyle w:val="FirstParagraph"/>
        <w:rPr>
          <w:del w:id="480" w:author="Raphael Mazor" w:date="2019-02-18T10:01:00Z"/>
          <w:moveTo w:id="481" w:author="Raphael Mazor" w:date="2019-02-18T09:54:00Z"/>
        </w:rPr>
        <w:pPrChange w:id="482" w:author="Raphael Mazor" w:date="2019-02-18T09:58:00Z">
          <w:pPr>
            <w:pStyle w:val="FirstParagraph"/>
          </w:pPr>
        </w:pPrChange>
      </w:pPr>
      <w:moveTo w:id="483" w:author="Raphael Mazor" w:date="2019-02-18T09:54:00Z">
        <w:del w:id="484" w:author="Raphael Mazor" w:date="2019-02-18T09:58:00Z">
          <w:r w:rsidDel="00AA7519">
            <w:delText xml:space="preserve">where </w:delText>
          </w:r>
          <m:oMath>
            <m:r>
              <w:rPr>
                <w:rFonts w:ascii="Cambria Math" w:hAnsi="Cambria Math"/>
              </w:rPr>
              <m:t>p</m:t>
            </m:r>
            <m:d>
              <m:dPr>
                <m:ctrlPr>
                  <w:rPr>
                    <w:rFonts w:ascii="Cambria Math" w:hAnsi="Cambria Math"/>
                  </w:rPr>
                </m:ctrlPr>
              </m:dPr>
              <m:e>
                <m:r>
                  <w:rPr>
                    <w:rFonts w:ascii="Cambria Math" w:hAnsi="Cambria Math"/>
                  </w:rPr>
                  <m:t>bio</m:t>
                </m:r>
              </m:e>
            </m:d>
          </m:oMath>
          <w:r w:rsidDel="00AA7519">
            <w:delText xml:space="preserve"> is the probability of biological alteration in equations (1) and (2) given smoothed function </w:delText>
          </w:r>
          <m:oMath>
            <m:r>
              <w:rPr>
                <w:rFonts w:ascii="Cambria Math" w:hAnsi="Cambria Math"/>
              </w:rPr>
              <m:t>s</m:t>
            </m:r>
          </m:oMath>
          <w:r w:rsidDel="00AA7519">
            <w:delText xml:space="preserve"> for each chemistry or physical habitat variable. The probability of alteration is modelled using a logit link function for binomial variables, as </w:delText>
          </w:r>
          <m:oMath>
            <m: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1-p</m:t>
                    </m:r>
                  </m:e>
                </m:d>
              </m:e>
            </m:d>
          </m:oMath>
          <w:r w:rsidDel="00AA7519">
            <w:delText xml:space="preserve">, where </w:delText>
          </w:r>
          <m:oMath>
            <m:r>
              <w:rPr>
                <w:rFonts w:ascii="Cambria Math" w:hAnsi="Cambria Math"/>
              </w:rPr>
              <m:t>p</m:t>
            </m:r>
          </m:oMath>
          <w:r w:rsidDel="00AA7519">
            <w:delText xml:space="preserve"> defines the presence or absence of altered biology.</w:delText>
          </w:r>
        </w:del>
      </w:moveTo>
    </w:p>
    <w:p w14:paraId="08E2E12A" w14:textId="6E3BF9F7" w:rsidR="008E497C" w:rsidDel="009C536E" w:rsidRDefault="008E497C" w:rsidP="008E497C">
      <w:pPr>
        <w:pStyle w:val="BodyText"/>
        <w:rPr>
          <w:del w:id="485" w:author="Raphael Mazor" w:date="2019-02-18T10:01:00Z"/>
          <w:moveTo w:id="486" w:author="Raphael Mazor" w:date="2019-02-18T09:54:00Z"/>
        </w:rPr>
      </w:pPr>
      <w:moveTo w:id="487" w:author="Raphael Mazor" w:date="2019-02-18T09:54:00Z">
        <w:del w:id="488" w:author="Raphael Mazor" w:date="2019-02-18T10:01:00Z">
          <w:r w:rsidDel="009C536E">
            <w:delText xml:space="preserve">An overall likelihood of biological alteration from both chemistry and physical habitat stressors was also estimated as a multiplicative function for </w:delText>
          </w:r>
          <m:oMath>
            <m:r>
              <w:rPr>
                <w:rFonts w:ascii="Cambria Math" w:hAnsi="Cambria Math"/>
              </w:rPr>
              <m:t>pChem</m:t>
            </m:r>
          </m:oMath>
          <w:r w:rsidDel="009C536E">
            <w:delText xml:space="preserve"> and </w:delText>
          </w:r>
          <m:oMath>
            <m:r>
              <w:rPr>
                <w:rFonts w:ascii="Cambria Math" w:hAnsi="Cambria Math"/>
              </w:rPr>
              <m:t>pHab</m:t>
            </m:r>
          </m:oMath>
          <w:r w:rsidDel="009C536E">
            <w:delText>:</w:delText>
          </w:r>
        </w:del>
      </w:moveTo>
    </w:p>
    <w:p w14:paraId="02E4C69A" w14:textId="255E01FB" w:rsidR="008E497C" w:rsidDel="009C536E" w:rsidRDefault="008E497C" w:rsidP="008E497C">
      <w:pPr>
        <w:pStyle w:val="BodyText"/>
        <w:rPr>
          <w:del w:id="489" w:author="Raphael Mazor" w:date="2019-02-18T10:01:00Z"/>
          <w:moveTo w:id="490" w:author="Raphael Mazor" w:date="2019-02-18T09:54:00Z"/>
        </w:rPr>
      </w:pPr>
      <m:oMathPara>
        <m:oMathParaPr>
          <m:jc m:val="center"/>
        </m:oMathParaPr>
        <m:oMath>
          <m:r>
            <w:del w:id="491" w:author="Raphael Mazor" w:date="2019-02-18T10:01:00Z">
              <w:rPr>
                <w:rFonts w:ascii="Cambria Math" w:hAnsi="Cambria Math"/>
              </w:rPr>
              <m:t>pOverall:p</m:t>
            </w:del>
          </m:r>
          <m:d>
            <m:dPr>
              <m:ctrlPr>
                <w:del w:id="492" w:author="Raphael Mazor" w:date="2019-02-18T10:01:00Z">
                  <w:rPr>
                    <w:rFonts w:ascii="Cambria Math" w:hAnsi="Cambria Math"/>
                  </w:rPr>
                </w:del>
              </m:ctrlPr>
            </m:dPr>
            <m:e>
              <m:r>
                <w:del w:id="493" w:author="Raphael Mazor" w:date="2019-02-18T10:01:00Z">
                  <w:rPr>
                    <w:rFonts w:ascii="Cambria Math" w:hAnsi="Cambria Math"/>
                  </w:rPr>
                  <m:t>bio</m:t>
                </w:del>
              </m:r>
            </m:e>
          </m:d>
          <m:r>
            <w:del w:id="494" w:author="Raphael Mazor" w:date="2019-02-18T10:01:00Z">
              <w:rPr>
                <w:rFonts w:ascii="Cambria Math" w:hAnsi="Cambria Math"/>
              </w:rPr>
              <m:t>∼pChem×pHab  (3)</m:t>
            </w:del>
          </m:r>
        </m:oMath>
      </m:oMathPara>
    </w:p>
    <w:p w14:paraId="1DA3BA38" w14:textId="5900D22C" w:rsidR="008E497C" w:rsidDel="009C536E" w:rsidRDefault="008E497C" w:rsidP="008E497C">
      <w:pPr>
        <w:pStyle w:val="FirstParagraph"/>
        <w:rPr>
          <w:del w:id="495" w:author="Raphael Mazor" w:date="2019-02-18T10:01:00Z"/>
          <w:moveTo w:id="496" w:author="Raphael Mazor" w:date="2019-02-18T09:54:00Z"/>
        </w:rPr>
      </w:pPr>
      <w:moveTo w:id="497" w:author="Raphael Mazor" w:date="2019-02-18T09:54:00Z">
        <w:del w:id="498" w:author="Raphael Mazor" w:date="2019-02-18T10:01:00Z">
          <w:r w:rsidDel="009C536E">
            <w:delText>Equations (1), (2), and (3) provided the empirical estimates of biological alteration that were used to define the categorical outputs of the SQI, defined below.</w:delText>
          </w:r>
        </w:del>
      </w:moveTo>
    </w:p>
    <w:moveToRangeEnd w:id="447"/>
    <w:p w14:paraId="47BA3035" w14:textId="77777777" w:rsidR="008E497C" w:rsidRPr="003D7411" w:rsidRDefault="008E497C" w:rsidP="003D7411">
      <w:pPr>
        <w:pStyle w:val="BodyText"/>
        <w:rPr>
          <w:ins w:id="499" w:author="Raphael Mazor" w:date="2019-02-18T09:36:00Z"/>
          <w:rPrChange w:id="500" w:author="Raphael Mazor" w:date="2019-02-18T09:42:00Z">
            <w:rPr>
              <w:ins w:id="501" w:author="Raphael Mazor" w:date="2019-02-18T09:36:00Z"/>
            </w:rPr>
          </w:rPrChange>
        </w:rPr>
        <w:pPrChange w:id="502" w:author="Raphael Mazor" w:date="2019-02-18T09:42:00Z">
          <w:pPr>
            <w:pStyle w:val="FirstParagraph"/>
          </w:pPr>
        </w:pPrChange>
      </w:pPr>
    </w:p>
    <w:p w14:paraId="6583CC7B" w14:textId="45FB680C" w:rsidR="000A0460" w:rsidDel="008E497C" w:rsidRDefault="00BB33A2" w:rsidP="003E5498">
      <w:pPr>
        <w:pStyle w:val="FirstParagraph"/>
        <w:rPr>
          <w:del w:id="503" w:author="Raphael Mazor" w:date="2019-02-18T09:51:00Z"/>
        </w:rPr>
        <w:pPrChange w:id="504" w:author="Raphael Mazor" w:date="2019-02-18T08:26:00Z">
          <w:pPr>
            <w:pStyle w:val="BodyText"/>
          </w:pPr>
        </w:pPrChange>
      </w:pPr>
      <w:ins w:id="505" w:author="Raphael Mazor" w:date="2019-02-18T10:06:00Z">
        <w:r>
          <w:t xml:space="preserve">Combining stress and response measures into an overall </w:t>
        </w:r>
      </w:ins>
      <w:commentRangeStart w:id="506"/>
      <w:del w:id="507" w:author="Raphael Mazor" w:date="2019-02-18T09:51:00Z">
        <w:r w:rsidR="002954C1" w:rsidDel="008E497C">
          <w:delText xml:space="preserve">physical habitat metrics (PHAB, </w:delText>
        </w:r>
      </w:del>
      <w:del w:id="508" w:author="Raphael Mazor" w:date="2019-02-18T08:26:00Z">
        <w:r w:rsidR="002954C1" w:rsidDel="003E5498">
          <w:delText>(</w:delText>
        </w:r>
      </w:del>
      <w:del w:id="509" w:author="Raphael Mazor" w:date="2019-02-18T09:51:00Z">
        <w:r w:rsidR="002954C1" w:rsidDel="008E497C">
          <w:delText xml:space="preserve">Rehn, Mazor, and Ode </w:delText>
        </w:r>
        <w:r w:rsidR="002954C1" w:rsidDel="008E497C">
          <w:rPr>
            <w:rStyle w:val="Hyperlink"/>
          </w:rPr>
          <w:fldChar w:fldCharType="begin"/>
        </w:r>
        <w:r w:rsidR="002954C1" w:rsidDel="008E497C">
          <w:rPr>
            <w:rStyle w:val="Hyperlink"/>
          </w:rPr>
          <w:delInstrText xml:space="preserve"> HYPERLINK \l "ref-Rehn18" \h </w:delInstrText>
        </w:r>
        <w:r w:rsidR="002954C1" w:rsidDel="008E497C">
          <w:rPr>
            <w:rStyle w:val="Hyperlink"/>
          </w:rPr>
          <w:fldChar w:fldCharType="separate"/>
        </w:r>
        <w:r w:rsidR="002954C1" w:rsidDel="008E497C">
          <w:rPr>
            <w:rStyle w:val="Hyperlink"/>
          </w:rPr>
          <w:delText>2018</w:delText>
        </w:r>
        <w:r w:rsidR="002954C1" w:rsidDel="008E497C">
          <w:rPr>
            <w:rStyle w:val="Hyperlink"/>
          </w:rPr>
          <w:fldChar w:fldCharType="end"/>
        </w:r>
      </w:del>
      <w:del w:id="510" w:author="Raphael Mazor" w:date="2019-02-18T08:26:00Z">
        <w:r w:rsidR="002954C1" w:rsidDel="003E5498">
          <w:delText>)</w:delText>
        </w:r>
      </w:del>
      <w:del w:id="511" w:author="Raphael Mazor" w:date="2019-02-18T09:51:00Z">
        <w:r w:rsidR="002954C1" w:rsidDel="008E497C">
          <w:delText xml:space="preserve">) and scores from the California Rapid Assessment Method (CRAM). These </w:delText>
        </w:r>
      </w:del>
      <w:del w:id="512" w:author="Raphael Mazor" w:date="2019-02-18T08:26:00Z">
        <w:r w:rsidR="002954C1" w:rsidDel="00944DF5">
          <w:delText xml:space="preserve">data </w:delText>
        </w:r>
      </w:del>
      <w:del w:id="513" w:author="Raphael Mazor" w:date="2019-02-18T09:51:00Z">
        <w:r w:rsidR="002954C1" w:rsidDel="008E497C">
          <w:delText>describe</w:delText>
        </w:r>
      </w:del>
      <w:del w:id="514" w:author="Raphael Mazor" w:date="2019-02-18T08:26:00Z">
        <w:r w:rsidR="002954C1" w:rsidDel="00944DF5">
          <w:delText>d</w:delText>
        </w:r>
      </w:del>
      <w:del w:id="515" w:author="Raphael Mazor" w:date="2019-02-18T09:51:00Z">
        <w:r w:rsidR="002954C1" w:rsidDel="008E497C">
          <w:delText xml:space="preserve"> the condition of physical habitat relative to flow characteristics, riparian condition, channel morphology, substrate type and diversity, and canopy shading. As for biological communities, physical conditions vary naturally across geographic gradients such that observed data collected at one location may not be meaningfully compared to those from another location. A similar approach that was used for calibration of the biological indices was used to develop scoring methods for observed PHAB metrics that helped distinguish natural variability from anthropogenic stress. Values range from 0 to ~ 1.4 with higher values indicating less deviation of physical habitat from reference. As noted above, we consider physical habitat a critical component that influences biological condition, whereas both habitat and biology could be independently affected by external anthropogenic stressors. For the purpose of the SQI, physical habitat was conceptually linked to biology as a proximal stressor rather than a separate response measure of stress, although it could be used independently to do so or as an intermediate step in identifying likely causes of poor condition.</w:delText>
        </w:r>
      </w:del>
    </w:p>
    <w:p w14:paraId="0C487ED3" w14:textId="48874E46" w:rsidR="000A0460" w:rsidDel="008E497C" w:rsidRDefault="002954C1">
      <w:pPr>
        <w:pStyle w:val="BodyText"/>
        <w:rPr>
          <w:del w:id="516" w:author="Raphael Mazor" w:date="2019-02-18T09:53:00Z"/>
        </w:rPr>
      </w:pPr>
      <w:moveFromRangeStart w:id="517" w:author="Raphael Mazor" w:date="2019-02-18T09:46:00Z" w:name="move1375608"/>
      <w:moveFrom w:id="518" w:author="Raphael Mazor" w:date="2019-02-18T09:46:00Z">
        <w:del w:id="519" w:author="Raphael Mazor" w:date="2019-02-18T09:53:00Z">
          <w:r w:rsidDel="008E497C">
            <w:delText>PHAB metrics included percent sands and fines (%SAFN), Shannon diversity of aquatic habitat types (H_AqHab), Shannon diversity of natural substrate types (H_SubNat), evenness of flow habitat types (Ev_FlowHab), and riparian vegetation cover (XCMG). All of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collect PHAB metrics were collected using standard field protocols desribed in Ode (</w:delText>
          </w:r>
          <w:r w:rsidDel="008E497C">
            <w:rPr>
              <w:rStyle w:val="Hyperlink"/>
            </w:rPr>
            <w:fldChar w:fldCharType="begin"/>
          </w:r>
          <w:r w:rsidDel="008E497C">
            <w:rPr>
              <w:rStyle w:val="Hyperlink"/>
            </w:rPr>
            <w:delInstrText xml:space="preserve"> HYPERLINK \l "ref-Ode07" \h </w:delInstrText>
          </w:r>
          <w:r w:rsidDel="008E497C">
            <w:rPr>
              <w:rStyle w:val="Hyperlink"/>
            </w:rPr>
            <w:fldChar w:fldCharType="separate"/>
          </w:r>
          <w:r w:rsidDel="008E497C">
            <w:rPr>
              <w:rStyle w:val="Hyperlink"/>
            </w:rPr>
            <w:delText>2007</w:delText>
          </w:r>
          <w:r w:rsidDel="008E497C">
            <w:rPr>
              <w:rStyle w:val="Hyperlink"/>
            </w:rPr>
            <w:fldChar w:fldCharType="end"/>
          </w:r>
          <w:r w:rsidDel="008E497C">
            <w:delText xml:space="preserve">). </w:delText>
          </w:r>
        </w:del>
      </w:moveFrom>
      <w:moveFromRangeEnd w:id="517"/>
      <w:del w:id="520" w:author="Raphael Mazor" w:date="2019-02-18T09:52:00Z">
        <w:r w:rsidDel="008E497C">
          <w:delText xml:space="preserve">Finally, the riverine module of CRAM was used to produce an additional, overall assessment score of physical habitat condition at each site (Collins et al. </w:delText>
        </w:r>
        <w:r w:rsidDel="008E497C">
          <w:rPr>
            <w:rStyle w:val="Hyperlink"/>
          </w:rPr>
          <w:fldChar w:fldCharType="begin"/>
        </w:r>
        <w:r w:rsidDel="008E497C">
          <w:rPr>
            <w:rStyle w:val="Hyperlink"/>
          </w:rPr>
          <w:delInstrText xml:space="preserve"> HYPERLINK \l "ref-Collins07" \h </w:delInstrText>
        </w:r>
        <w:r w:rsidDel="008E497C">
          <w:rPr>
            <w:rStyle w:val="Hyperlink"/>
          </w:rPr>
          <w:fldChar w:fldCharType="separate"/>
        </w:r>
        <w:r w:rsidDel="008E497C">
          <w:rPr>
            <w:rStyle w:val="Hyperlink"/>
          </w:rPr>
          <w:delText>2007</w:delText>
        </w:r>
        <w:r w:rsidDel="008E497C">
          <w:rPr>
            <w:rStyle w:val="Hyperlink"/>
          </w:rPr>
          <w:fldChar w:fldCharType="end"/>
        </w:r>
        <w:r w:rsidDel="008E497C">
          <w:delText xml:space="preserve">; Solek, Stein, and Sutula </w:delText>
        </w:r>
        <w:r w:rsidDel="008E497C">
          <w:rPr>
            <w:rStyle w:val="Hyperlink"/>
          </w:rPr>
          <w:fldChar w:fldCharType="begin"/>
        </w:r>
        <w:r w:rsidDel="008E497C">
          <w:rPr>
            <w:rStyle w:val="Hyperlink"/>
          </w:rPr>
          <w:delInstrText xml:space="preserve"> HYPERLINK \l "ref-Solek11" \h </w:delInstrText>
        </w:r>
        <w:r w:rsidDel="008E497C">
          <w:rPr>
            <w:rStyle w:val="Hyperlink"/>
          </w:rPr>
          <w:fldChar w:fldCharType="separate"/>
        </w:r>
        <w:r w:rsidDel="008E497C">
          <w:rPr>
            <w:rStyle w:val="Hyperlink"/>
          </w:rPr>
          <w:delText>2011</w:delText>
        </w:r>
        <w:r w:rsidDel="008E497C">
          <w:rPr>
            <w:rStyle w:val="Hyperlink"/>
          </w:rPr>
          <w:fldChar w:fldCharType="end"/>
        </w:r>
        <w:r w:rsidDel="008E497C">
          <w:delText xml:space="preserve">). CRAM component metrics individually assess buffer and landscape context, hydrology, physical structure, and biotic structure. </w:delText>
        </w:r>
      </w:del>
      <w:moveFromRangeStart w:id="521" w:author="Raphael Mazor" w:date="2019-02-18T09:48:00Z" w:name="move1375742"/>
      <w:moveFrom w:id="522" w:author="Raphael Mazor" w:date="2019-02-18T09:48:00Z">
        <w:del w:id="523" w:author="Raphael Mazor" w:date="2019-02-18T09:53:00Z">
          <w:r w:rsidDel="008E497C">
            <w:delText xml:space="preserve">The combined score ranges from 25 to 100, with higher values indicating less degraded conditions at a site. </w:delText>
          </w:r>
        </w:del>
      </w:moveFrom>
      <w:moveFromRangeEnd w:id="521"/>
      <w:del w:id="524" w:author="Raphael Mazor" w:date="2019-02-18T09:53:00Z">
        <w:r w:rsidDel="008E497C">
          <w:delText xml:space="preserve">As described below, </w:delText>
        </w:r>
      </w:del>
      <w:del w:id="525" w:author="Raphael Mazor" w:date="2019-02-18T09:52:00Z">
        <w:r w:rsidDel="008E497C">
          <w:delText xml:space="preserve">PHAB </w:delText>
        </w:r>
      </w:del>
      <w:del w:id="526" w:author="Raphael Mazor" w:date="2019-02-18T09:53:00Z">
        <w:r w:rsidDel="008E497C">
          <w:delText>and CRAM scores were jointly considered in their relationship to biological response endpoints.</w:delText>
        </w:r>
      </w:del>
    </w:p>
    <w:p w14:paraId="54362CF5" w14:textId="55F7D201" w:rsidR="000A0460" w:rsidRDefault="002954C1">
      <w:pPr>
        <w:pStyle w:val="Heading2"/>
      </w:pPr>
      <w:bookmarkStart w:id="527" w:name="stream-quality-index"/>
      <w:r>
        <w:t>Stream</w:t>
      </w:r>
      <w:commentRangeEnd w:id="506"/>
      <w:r w:rsidR="00776EA8">
        <w:rPr>
          <w:rStyle w:val="CommentReference"/>
          <w:rFonts w:eastAsiaTheme="minorHAnsi" w:cstheme="minorBidi"/>
          <w:b w:val="0"/>
          <w:bCs w:val="0"/>
          <w:color w:val="auto"/>
        </w:rPr>
        <w:commentReference w:id="506"/>
      </w:r>
      <w:r>
        <w:t xml:space="preserve"> Quality Index</w:t>
      </w:r>
      <w:bookmarkEnd w:id="527"/>
      <w:ins w:id="528" w:author="Raphael Mazor" w:date="2019-02-18T10:06:00Z">
        <w:r w:rsidR="00BB33A2">
          <w:t xml:space="preserve"> (SQI)</w:t>
        </w:r>
      </w:ins>
    </w:p>
    <w:p w14:paraId="3D6797B5" w14:textId="1A7C35BC" w:rsidR="000A0460" w:rsidRDefault="00956806">
      <w:pPr>
        <w:pStyle w:val="BodyText"/>
        <w:rPr>
          <w:ins w:id="529" w:author="Raphael Mazor" w:date="2019-02-18T10:16:00Z"/>
        </w:rPr>
      </w:pPr>
      <w:ins w:id="530" w:author="Raphael Mazor" w:date="2019-02-18T10:14:00Z">
        <w:r>
          <w:t xml:space="preserve">The SQI is a categorical combination of the biological response </w:t>
        </w:r>
      </w:ins>
      <w:moveFromRangeStart w:id="531" w:author="Raphael Mazor" w:date="2019-02-18T09:54:00Z" w:name="move1376110"/>
      <w:moveFrom w:id="532" w:author="Raphael Mazor" w:date="2019-02-18T09:54:00Z">
        <w:r w:rsidR="002954C1" w:rsidDel="008E497C">
          <w:t xml:space="preserve">The stressor-response model to jointly evaluate the biological, physical, and chemical data for the SQI is conceptually represented in figure 1. The overall SQI is a categorical outcome of biological condition (healthy/impacted) and stress condition (likelihood of impact) that is empirically based on the probability of observing biological alteration for observed stressor levels. The empirical models that describe the probability of observing altered or unaltered biology were developed separately for chemistry and physical habitat stressors. For both, a generalized additive model (Wood </w:t>
        </w:r>
        <w:r w:rsidR="002954C1" w:rsidDel="008E497C">
          <w:rPr>
            <w:rStyle w:val="Hyperlink"/>
          </w:rPr>
          <w:fldChar w:fldCharType="begin"/>
        </w:r>
        <w:r w:rsidR="002954C1" w:rsidDel="008E497C">
          <w:rPr>
            <w:rStyle w:val="Hyperlink"/>
          </w:rPr>
          <w:instrText xml:space="preserve"> HYPERLINK \l "ref-Wood06" \h </w:instrText>
        </w:r>
        <w:r w:rsidR="002954C1" w:rsidDel="008E497C">
          <w:rPr>
            <w:rStyle w:val="Hyperlink"/>
          </w:rPr>
          <w:fldChar w:fldCharType="separate"/>
        </w:r>
        <w:r w:rsidR="002954C1" w:rsidDel="008E497C">
          <w:rPr>
            <w:rStyle w:val="Hyperlink"/>
          </w:rPr>
          <w:t>2006</w:t>
        </w:r>
        <w:r w:rsidR="002954C1" w:rsidDel="008E497C">
          <w:rPr>
            <w:rStyle w:val="Hyperlink"/>
          </w:rPr>
          <w:fldChar w:fldCharType="end"/>
        </w:r>
        <w:r w:rsidR="002954C1" w:rsidDel="008E497C">
          <w:t>) was fit to calibration data to quantify smoothed functions for each separate water quality or physical habitat measure and how they are additively linked to binomial categories for altered or unaltered biology. Two models were developed:</w:t>
        </w:r>
      </w:moveFrom>
      <w:ins w:id="533" w:author="Raphael Mazor" w:date="2019-02-18T10:14:00Z">
        <w:r>
          <w:t>components and stress components described above. Each component may result in binary classifications</w:t>
        </w:r>
      </w:ins>
      <w:ins w:id="534" w:author="Raphael Mazor" w:date="2019-02-18T10:15:00Z">
        <w:r>
          <w:t xml:space="preserve"> (</w:t>
        </w:r>
      </w:ins>
      <w:ins w:id="535" w:author="Raphael Mazor" w:date="2019-02-18T10:14:00Z">
        <w:r>
          <w:t>healthy or unhealthy, and stresses or unstress</w:t>
        </w:r>
      </w:ins>
      <w:ins w:id="536" w:author="Raphael Mazor" w:date="2019-02-18T10:15:00Z">
        <w:r>
          <w:t>ed)</w:t>
        </w:r>
      </w:ins>
      <w:ins w:id="537" w:author="Raphael Mazor" w:date="2019-02-18T10:16:00Z">
        <w:r>
          <w:t xml:space="preserve">, leading to four possible combinations (i.e., healthy and unstressed, healthy but stressed, </w:t>
        </w:r>
        <w:r w:rsidR="00D03810">
          <w:t>unhealthy and stressed, unhealthy with unknown stress). B</w:t>
        </w:r>
      </w:ins>
      <w:ins w:id="538" w:author="Raphael Mazor" w:date="2019-02-18T10:17:00Z">
        <w:r w:rsidR="00D03810">
          <w:t>oth the biology and stress components may be sub-categorized to provide additional detail</w:t>
        </w:r>
      </w:ins>
      <w:ins w:id="539" w:author="Raphael Mazor" w:date="2019-02-18T10:19:00Z">
        <w:r w:rsidR="00D03810">
          <w:t xml:space="preserve"> whenever conditions are other than “healthy and unstressed”</w:t>
        </w:r>
      </w:ins>
      <w:ins w:id="540" w:author="Raphael Mazor" w:date="2019-02-18T10:17:00Z">
        <w:r w:rsidR="00D03810">
          <w:t>. For example, an unhealthy condition may be sub</w:t>
        </w:r>
      </w:ins>
      <w:ins w:id="541" w:author="Raphael Mazor" w:date="2019-02-18T10:18:00Z">
        <w:r w:rsidR="00D03810">
          <w:t xml:space="preserve">-categorized as unhealthy for benthic macroinvertebrates, unhealthy for algae, or unhealthy for both. </w:t>
        </w:r>
      </w:ins>
      <w:ins w:id="542" w:author="Raphael Mazor" w:date="2019-02-18T10:19:00Z">
        <w:r w:rsidR="00D03810">
          <w:t xml:space="preserve">Stressed conditions may be sub-categorized as stressed by habitat degradation, stressed by </w:t>
        </w:r>
      </w:ins>
      <w:ins w:id="543" w:author="Raphael Mazor" w:date="2019-02-18T10:24:00Z">
        <w:r w:rsidR="00D03810">
          <w:t xml:space="preserve">poor </w:t>
        </w:r>
      </w:ins>
      <w:ins w:id="544" w:author="Raphael Mazor" w:date="2019-02-18T10:19:00Z">
        <w:r w:rsidR="00D03810">
          <w:t xml:space="preserve">water chemistry, </w:t>
        </w:r>
        <w:commentRangeStart w:id="545"/>
        <w:r w:rsidR="00D03810">
          <w:t xml:space="preserve">stressed by both, or stressed by low levels of </w:t>
        </w:r>
      </w:ins>
      <w:ins w:id="546" w:author="Raphael Mazor" w:date="2019-02-18T10:20:00Z">
        <w:r w:rsidR="00D03810">
          <w:t>both</w:t>
        </w:r>
        <w:commentRangeEnd w:id="545"/>
        <w:r w:rsidR="00D03810">
          <w:rPr>
            <w:rStyle w:val="CommentReference"/>
          </w:rPr>
          <w:commentReference w:id="545"/>
        </w:r>
        <w:r w:rsidR="00D03810">
          <w:t xml:space="preserve">. </w:t>
        </w:r>
      </w:ins>
      <w:ins w:id="547" w:author="Raphael Mazor" w:date="2019-02-18T10:21:00Z">
        <w:r w:rsidR="00D03810">
          <w:t xml:space="preserve">Thus, while the SQI simplifies information into one of four categories, </w:t>
        </w:r>
      </w:ins>
      <w:ins w:id="548" w:author="Raphael Mazor" w:date="2019-02-18T10:23:00Z">
        <w:r w:rsidR="00D03810">
          <w:t>up to 20 possible sub-categories provide more information about the conditions at</w:t>
        </w:r>
      </w:ins>
      <w:ins w:id="549" w:author="Raphael Mazor" w:date="2019-02-18T10:24:00Z">
        <w:r w:rsidR="00D03810">
          <w:t xml:space="preserve"> a site.</w:t>
        </w:r>
      </w:ins>
    </w:p>
    <w:p w14:paraId="118492CA" w14:textId="77777777" w:rsidR="00D03810" w:rsidRDefault="00D03810">
      <w:pPr>
        <w:pStyle w:val="BodyText"/>
        <w:rPr>
          <w:ins w:id="550" w:author="Raphael Mazor" w:date="2019-02-18T10:14:00Z"/>
        </w:rPr>
      </w:pPr>
    </w:p>
    <w:p w14:paraId="6DAB8083" w14:textId="77777777" w:rsidR="00956806" w:rsidDel="008E497C" w:rsidRDefault="00956806">
      <w:pPr>
        <w:pStyle w:val="FirstParagraph"/>
        <w:rPr>
          <w:moveFrom w:id="551" w:author="Raphael Mazor" w:date="2019-02-18T09:54:00Z"/>
        </w:rPr>
      </w:pPr>
    </w:p>
    <w:p w14:paraId="4A33D963" w14:textId="384537B9" w:rsidR="000A0460" w:rsidDel="008E497C" w:rsidRDefault="002954C1">
      <w:pPr>
        <w:pStyle w:val="BodyText"/>
        <w:rPr>
          <w:moveFrom w:id="552" w:author="Raphael Mazor" w:date="2019-02-18T09:54:00Z"/>
        </w:rPr>
      </w:pPr>
      <m:oMathPara>
        <m:oMathParaPr>
          <m:jc m:val="center"/>
        </m:oMathParaPr>
        <m:oMath>
          <m:r>
            <w:rPr>
              <w:rFonts w:ascii="Cambria Math" w:hAnsi="Cambria Math"/>
            </w:rPr>
            <m:t>pChem:p</m:t>
          </m:r>
          <m:d>
            <m:dPr>
              <m:ctrlPr>
                <w:rPr>
                  <w:rFonts w:ascii="Cambria Math" w:hAnsi="Cambria Math"/>
                </w:rPr>
              </m:ctrlPr>
            </m:dPr>
            <m:e>
              <m:r>
                <w:rPr>
                  <w:rFonts w:ascii="Cambria Math" w:hAnsi="Cambria Math"/>
                </w:rPr>
                <m:t>bio</m:t>
              </m:r>
            </m:e>
          </m:d>
          <m:r>
            <w:rPr>
              <w:rFonts w:ascii="Cambria Math" w:hAnsi="Cambria Math"/>
            </w:rPr>
            <m:t>∼s</m:t>
          </m:r>
          <m:d>
            <m:dPr>
              <m:ctrlPr>
                <w:rPr>
                  <w:rFonts w:ascii="Cambria Math" w:hAnsi="Cambria Math"/>
                </w:rPr>
              </m:ctrlPr>
            </m:dPr>
            <m:e>
              <m:r>
                <w:rPr>
                  <w:rFonts w:ascii="Cambria Math" w:hAnsi="Cambria Math"/>
                </w:rPr>
                <m:t>TN</m:t>
              </m:r>
            </m:e>
          </m:d>
          <m:r>
            <w:rPr>
              <w:rFonts w:ascii="Cambria Math" w:hAnsi="Cambria Math"/>
            </w:rPr>
            <m:t>+s</m:t>
          </m:r>
          <m:d>
            <m:dPr>
              <m:ctrlPr>
                <w:rPr>
                  <w:rFonts w:ascii="Cambria Math" w:hAnsi="Cambria Math"/>
                </w:rPr>
              </m:ctrlPr>
            </m:dPr>
            <m:e>
              <m:r>
                <w:rPr>
                  <w:rFonts w:ascii="Cambria Math" w:hAnsi="Cambria Math"/>
                </w:rPr>
                <m:t>TP</m:t>
              </m:r>
            </m:e>
          </m:d>
          <m:r>
            <w:rPr>
              <w:rFonts w:ascii="Cambria Math" w:hAnsi="Cambria Math"/>
            </w:rPr>
            <m:t>+s</m:t>
          </m:r>
          <m:d>
            <m:dPr>
              <m:ctrlPr>
                <w:rPr>
                  <w:rFonts w:ascii="Cambria Math" w:hAnsi="Cambria Math"/>
                </w:rPr>
              </m:ctrlPr>
            </m:dPr>
            <m:e>
              <m:r>
                <w:rPr>
                  <w:rFonts w:ascii="Cambria Math" w:hAnsi="Cambria Math"/>
                </w:rPr>
                <m:t>cond</m:t>
              </m:r>
            </m:e>
          </m:d>
          <m:r>
            <w:rPr>
              <w:rFonts w:ascii="Cambria Math" w:hAnsi="Cambria Math"/>
            </w:rPr>
            <m:t>  (1)</m:t>
          </m:r>
        </m:oMath>
      </m:oMathPara>
    </w:p>
    <w:p w14:paraId="4227949D" w14:textId="61ADB5C6" w:rsidR="000A0460" w:rsidDel="008E497C" w:rsidRDefault="002954C1">
      <w:pPr>
        <w:pStyle w:val="FirstParagraph"/>
        <w:rPr>
          <w:moveFrom w:id="553" w:author="Raphael Mazor" w:date="2019-02-18T09:54:00Z"/>
        </w:rPr>
      </w:pPr>
      <m:oMathPara>
        <m:oMathParaPr>
          <m:jc m:val="center"/>
        </m:oMathParaPr>
        <m:oMath>
          <m:r>
            <w:rPr>
              <w:rFonts w:ascii="Cambria Math" w:hAnsi="Cambria Math"/>
            </w:rPr>
            <m:t>pHab:p</m:t>
          </m:r>
          <m:d>
            <m:dPr>
              <m:ctrlPr>
                <w:rPr>
                  <w:rFonts w:ascii="Cambria Math" w:hAnsi="Cambria Math"/>
                </w:rPr>
              </m:ctrlPr>
            </m:dPr>
            <m:e>
              <m:r>
                <w:rPr>
                  <w:rFonts w:ascii="Cambria Math" w:hAnsi="Cambria Math"/>
                </w:rPr>
                <m:t>bio</m:t>
              </m:r>
            </m:e>
          </m:d>
          <m:r>
            <w:rPr>
              <w:rFonts w:ascii="Cambria Math" w:hAnsi="Cambria Math"/>
            </w:rPr>
            <m:t>∼s</m:t>
          </m:r>
          <m:d>
            <m:dPr>
              <m:ctrlPr>
                <w:rPr>
                  <w:rFonts w:ascii="Cambria Math" w:hAnsi="Cambria Math"/>
                </w:rPr>
              </m:ctrlPr>
            </m:dPr>
            <m:e>
              <m:r>
                <w:rPr>
                  <w:rFonts w:ascii="Cambria Math" w:hAnsi="Cambria Math"/>
                </w:rPr>
                <m:t>PHAB</m:t>
              </m:r>
            </m:e>
          </m:d>
          <m:r>
            <w:rPr>
              <w:rFonts w:ascii="Cambria Math" w:hAnsi="Cambria Math"/>
            </w:rPr>
            <m:t>+s</m:t>
          </m:r>
          <m:d>
            <m:dPr>
              <m:ctrlPr>
                <w:rPr>
                  <w:rFonts w:ascii="Cambria Math" w:hAnsi="Cambria Math"/>
                </w:rPr>
              </m:ctrlPr>
            </m:dPr>
            <m:e>
              <m:r>
                <w:rPr>
                  <w:rFonts w:ascii="Cambria Math" w:hAnsi="Cambria Math"/>
                </w:rPr>
                <m:t>CRAM</m:t>
              </m:r>
            </m:e>
          </m:d>
          <m:r>
            <w:rPr>
              <w:rFonts w:ascii="Cambria Math" w:hAnsi="Cambria Math"/>
            </w:rPr>
            <m:t>  (2)</m:t>
          </m:r>
        </m:oMath>
      </m:oMathPara>
    </w:p>
    <w:p w14:paraId="037D2939" w14:textId="1011538B" w:rsidR="000A0460" w:rsidDel="008E497C" w:rsidRDefault="002954C1">
      <w:pPr>
        <w:pStyle w:val="FirstParagraph"/>
        <w:rPr>
          <w:moveFrom w:id="554" w:author="Raphael Mazor" w:date="2019-02-18T09:54:00Z"/>
        </w:rPr>
      </w:pPr>
      <w:moveFrom w:id="555" w:author="Raphael Mazor" w:date="2019-02-18T09:54:00Z">
        <w:r w:rsidDel="008E497C">
          <w:t xml:space="preserve">where </w:t>
        </w:r>
        <m:oMath>
          <m:r>
            <w:rPr>
              <w:rFonts w:ascii="Cambria Math" w:hAnsi="Cambria Math"/>
            </w:rPr>
            <m:t>p</m:t>
          </m:r>
          <m:d>
            <m:dPr>
              <m:ctrlPr>
                <w:rPr>
                  <w:rFonts w:ascii="Cambria Math" w:hAnsi="Cambria Math"/>
                </w:rPr>
              </m:ctrlPr>
            </m:dPr>
            <m:e>
              <m:r>
                <w:rPr>
                  <w:rFonts w:ascii="Cambria Math" w:hAnsi="Cambria Math"/>
                </w:rPr>
                <m:t>bio</m:t>
              </m:r>
            </m:e>
          </m:d>
        </m:oMath>
        <w:r w:rsidDel="008E497C">
          <w:t xml:space="preserve"> is the probability of biological alteration in equations (1) and (2) given smoothed function </w:t>
        </w:r>
        <m:oMath>
          <m:r>
            <w:rPr>
              <w:rFonts w:ascii="Cambria Math" w:hAnsi="Cambria Math"/>
            </w:rPr>
            <m:t>s</m:t>
          </m:r>
        </m:oMath>
        <w:r w:rsidDel="008E497C">
          <w:t xml:space="preserve"> for each chemistry or physical habitat variable. The probability of alteration is modelled using a logit link function for binomial variables, as </w:t>
        </w:r>
        <m:oMath>
          <m: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1-p</m:t>
                  </m:r>
                </m:e>
              </m:d>
            </m:e>
          </m:d>
        </m:oMath>
        <w:r w:rsidDel="008E497C">
          <w:t xml:space="preserve">, where </w:t>
        </w:r>
        <m:oMath>
          <m:r>
            <w:rPr>
              <w:rFonts w:ascii="Cambria Math" w:hAnsi="Cambria Math"/>
            </w:rPr>
            <m:t>p</m:t>
          </m:r>
        </m:oMath>
        <w:r w:rsidDel="008E497C">
          <w:t xml:space="preserve"> defines the presence or absence of altered biology.</w:t>
        </w:r>
      </w:moveFrom>
    </w:p>
    <w:p w14:paraId="73A32F8B" w14:textId="186088DE" w:rsidR="000A0460" w:rsidDel="008E497C" w:rsidRDefault="002954C1">
      <w:pPr>
        <w:pStyle w:val="BodyText"/>
        <w:rPr>
          <w:moveFrom w:id="556" w:author="Raphael Mazor" w:date="2019-02-18T09:54:00Z"/>
        </w:rPr>
      </w:pPr>
      <w:moveFrom w:id="557" w:author="Raphael Mazor" w:date="2019-02-18T09:54:00Z">
        <w:r w:rsidDel="008E497C">
          <w:t xml:space="preserve">An overall likelihood of biological alteration from both chemistry and physical habitat stressors was also estimated as a multiplicative function for </w:t>
        </w:r>
        <m:oMath>
          <m:r>
            <w:rPr>
              <w:rFonts w:ascii="Cambria Math" w:hAnsi="Cambria Math"/>
            </w:rPr>
            <m:t>pChem</m:t>
          </m:r>
        </m:oMath>
        <w:r w:rsidDel="008E497C">
          <w:t xml:space="preserve"> and </w:t>
        </w:r>
        <m:oMath>
          <m:r>
            <w:rPr>
              <w:rFonts w:ascii="Cambria Math" w:hAnsi="Cambria Math"/>
            </w:rPr>
            <m:t>pHab</m:t>
          </m:r>
        </m:oMath>
        <w:r w:rsidDel="008E497C">
          <w:t>:</w:t>
        </w:r>
      </w:moveFrom>
    </w:p>
    <w:p w14:paraId="5663DE68" w14:textId="2C524866" w:rsidR="000A0460" w:rsidDel="008E497C" w:rsidRDefault="002954C1">
      <w:pPr>
        <w:pStyle w:val="BodyText"/>
        <w:rPr>
          <w:moveFrom w:id="558" w:author="Raphael Mazor" w:date="2019-02-18T09:54:00Z"/>
        </w:rPr>
      </w:pPr>
      <m:oMathPara>
        <m:oMathParaPr>
          <m:jc m:val="center"/>
        </m:oMathParaPr>
        <m:oMath>
          <m:r>
            <w:rPr>
              <w:rFonts w:ascii="Cambria Math" w:hAnsi="Cambria Math"/>
            </w:rPr>
            <m:t>pOverall:p</m:t>
          </m:r>
          <m:d>
            <m:dPr>
              <m:ctrlPr>
                <w:rPr>
                  <w:rFonts w:ascii="Cambria Math" w:hAnsi="Cambria Math"/>
                </w:rPr>
              </m:ctrlPr>
            </m:dPr>
            <m:e>
              <m:r>
                <w:rPr>
                  <w:rFonts w:ascii="Cambria Math" w:hAnsi="Cambria Math"/>
                </w:rPr>
                <m:t>bio</m:t>
              </m:r>
            </m:e>
          </m:d>
          <m:r>
            <w:rPr>
              <w:rFonts w:ascii="Cambria Math" w:hAnsi="Cambria Math"/>
            </w:rPr>
            <m:t>∼pChem×pHab  (3)</m:t>
          </m:r>
        </m:oMath>
      </m:oMathPara>
    </w:p>
    <w:p w14:paraId="50581FCF" w14:textId="68908B32" w:rsidR="000A0460" w:rsidDel="008E497C" w:rsidRDefault="002954C1">
      <w:pPr>
        <w:pStyle w:val="FirstParagraph"/>
        <w:rPr>
          <w:moveFrom w:id="559" w:author="Raphael Mazor" w:date="2019-02-18T09:54:00Z"/>
        </w:rPr>
      </w:pPr>
      <w:moveFrom w:id="560" w:author="Raphael Mazor" w:date="2019-02-18T09:54:00Z">
        <w:r w:rsidDel="008E497C">
          <w:t>Equations (1), (2), and (3) provided the empirical estimates of biological alteration that were used to define the categorical outputs of the SQI, defined below.</w:t>
        </w:r>
      </w:moveFrom>
    </w:p>
    <w:moveFromRangeEnd w:id="531"/>
    <w:p w14:paraId="5FC934D8" w14:textId="77777777" w:rsidR="000A0460" w:rsidDel="008E786F" w:rsidRDefault="002954C1">
      <w:pPr>
        <w:pStyle w:val="BodyText"/>
        <w:rPr>
          <w:del w:id="561" w:author="Raphael Mazor" w:date="2019-02-18T07:41:00Z"/>
        </w:rPr>
      </w:pPr>
      <w:del w:id="562" w:author="Raphael Mazor" w:date="2019-02-18T07:41:00Z">
        <w:r w:rsidDel="008E786F">
          <w:delText xml:space="preserve">Biological alteration using both the CSCI and ASCI as a binomial description for the above models required a framework to combine information from both indices. As a conceptual model to link continuous data from each index to qualitative descriptions of condition, the biological condition gradient (BCG, Davies and Jackson </w:delText>
        </w:r>
        <w:r w:rsidDel="008E786F">
          <w:rPr>
            <w:rStyle w:val="Hyperlink"/>
          </w:rPr>
          <w:fldChar w:fldCharType="begin"/>
        </w:r>
        <w:r w:rsidDel="008E786F">
          <w:rPr>
            <w:rStyle w:val="Hyperlink"/>
          </w:rPr>
          <w:delInstrText xml:space="preserve"> HYPERLINK \l "ref-Davies06" \h </w:delInstrText>
        </w:r>
        <w:r w:rsidDel="008E786F">
          <w:rPr>
            <w:rStyle w:val="Hyperlink"/>
          </w:rPr>
          <w:fldChar w:fldCharType="separate"/>
        </w:r>
        <w:r w:rsidDel="008E786F">
          <w:rPr>
            <w:rStyle w:val="Hyperlink"/>
          </w:rPr>
          <w:delText>2006</w:delText>
        </w:r>
        <w:r w:rsidDel="008E786F">
          <w:rPr>
            <w:rStyle w:val="Hyperlink"/>
          </w:rPr>
          <w:fldChar w:fldCharType="end"/>
        </w:r>
        <w:r w:rsidDel="008E786F">
          <w:delText>) framework was applied to both indices for binning scores into categories. The BCG framework was initially developed to interpret bioassessment results based on independent methods and maps biological condition to different tiers of alteration across a generalized stressor gradient. Specifically, sites in tier 1 are typically those with high bioassessment scores that are characteristic of pristine condtions, whereas sites in increasingly lower tiers indicate a transition from moderately to severely impacted condition. Mapping biological index scores into tiers follows a semi-quantiative approach that combines numerical and narrative descriptions of condition. The final categories are generally comparable between index types, e.g., tier 1 ASCI scores have a similar interpreation as tier 1 CSCI scores. BCG tiers for the ASCI and CSCI were defined using methods in Davies and Jackson (</w:delText>
        </w:r>
        <w:r w:rsidDel="008E786F">
          <w:rPr>
            <w:rStyle w:val="Hyperlink"/>
          </w:rPr>
          <w:fldChar w:fldCharType="begin"/>
        </w:r>
        <w:r w:rsidDel="008E786F">
          <w:rPr>
            <w:rStyle w:val="Hyperlink"/>
          </w:rPr>
          <w:delInstrText xml:space="preserve"> HYPERLINK \l "ref-Davies06" \h </w:delInstrText>
        </w:r>
        <w:r w:rsidDel="008E786F">
          <w:rPr>
            <w:rStyle w:val="Hyperlink"/>
          </w:rPr>
          <w:fldChar w:fldCharType="separate"/>
        </w:r>
        <w:r w:rsidDel="008E786F">
          <w:rPr>
            <w:rStyle w:val="Hyperlink"/>
          </w:rPr>
          <w:delText>2006</w:delText>
        </w:r>
        <w:r w:rsidDel="008E786F">
          <w:rPr>
            <w:rStyle w:val="Hyperlink"/>
          </w:rPr>
          <w:fldChar w:fldCharType="end"/>
        </w:r>
        <w:r w:rsidDel="008E786F">
          <w:delText>) with considerable stakeholder input.</w:delText>
        </w:r>
      </w:del>
    </w:p>
    <w:p w14:paraId="44FD2AD8" w14:textId="77777777" w:rsidR="000A0460" w:rsidDel="008E786F" w:rsidRDefault="002954C1">
      <w:pPr>
        <w:pStyle w:val="BodyText"/>
        <w:rPr>
          <w:del w:id="563" w:author="Raphael Mazor" w:date="2019-02-18T07:41:00Z"/>
        </w:rPr>
      </w:pPr>
      <w:del w:id="564" w:author="Raphael Mazor" w:date="2019-02-18T07:41:00Z">
        <w:r w:rsidDel="008E786F">
          <w:delText>For the stress models above, the assigned BCG tiers for each index were combined using a ranking system to create a single integer that represented an overall BCG condition reflected by both biological indices. The general approach assumed strict independent applicability between the two indices, such that combined categories were assigned through best judgment (as opposed to averaging, best prevails, etc.). The combined BCG categories ranged as integers from 5 to -5, with higher values indicating overall unaltered biological condtion. For example, a site with ASCI and CSCI scores with BCG bins both equal to 1 was assigned a value of 5 to represent the combined biological condition. The overall determination of a site having categorically altered or unaltered biology based on the combined integers was based on a breakpoint of zero, i.e., sites with combined scores from 1 to 5 were unaltered and sites from 0 to -5 were altered for both indices. This final category was then used in the binomial models above as the biological response endpoint.</w:delText>
        </w:r>
      </w:del>
    </w:p>
    <w:p w14:paraId="3F617B48" w14:textId="3D60B27E" w:rsidR="000A0460" w:rsidDel="00D03810" w:rsidRDefault="002954C1">
      <w:pPr>
        <w:pStyle w:val="BodyText"/>
        <w:rPr>
          <w:del w:id="565" w:author="Raphael Mazor" w:date="2019-02-18T10:20:00Z"/>
        </w:rPr>
      </w:pPr>
      <w:del w:id="566" w:author="Raphael Mazor" w:date="2019-02-18T10:20:00Z">
        <w:r w:rsidDel="00D03810">
          <w:delText>The empirical framework for the binomial models and BCG combined categories established a basis for the categorical descriptions from the SQI output. These descriptions linked the quantitative data to management actions such that the results were easily interpreted with an indication of biological condition and the relevant stressors which may or may not be related to condition. For the components in figure 1, categorical outputs are provided by the index for the overall SQI, the biological condition, and the stress condition (figure 2). The categorical outputs were created from a matrix combination of the respective inputs. For example, the overall SQI categories describe the four possible combinations of biology and stressors at a site from the binary categories of altered/unaltered biology and stressed/unstressed conditions. For the biological condition categories, the four possible outputs for a site were based on the four combinations from the binary categories of high/low CSCI and high/low ASCI. Finally, the possible stressor condition categories for a site were based on the four outcomes of the binary combinations of high/low chemistry stress and high/low physical habitat stress. Because stress condition was multiplicative, a fifth category for the stressor condition category was also possible where the probability of overall stress (</w:delText>
        </w:r>
        <m:oMath>
          <m:r>
            <w:rPr>
              <w:rFonts w:ascii="Cambria Math" w:hAnsi="Cambria Math"/>
            </w:rPr>
            <m:t>pOverall</m:t>
          </m:r>
        </m:oMath>
        <w:r w:rsidDel="00D03810">
          <w:delText xml:space="preserve">) exceeded the defined threshold for high/low stress even though the individual components for </w:delText>
        </w:r>
        <m:oMath>
          <m:r>
            <w:rPr>
              <w:rFonts w:ascii="Cambria Math" w:hAnsi="Cambria Math"/>
            </w:rPr>
            <m:t>pChem</m:t>
          </m:r>
        </m:oMath>
        <w:r w:rsidDel="00D03810">
          <w:delText xml:space="preserve"> and </w:delText>
        </w:r>
        <m:oMath>
          <m:r>
            <w:rPr>
              <w:rFonts w:ascii="Cambria Math" w:hAnsi="Cambria Math"/>
            </w:rPr>
            <m:t>pHab</m:t>
          </m:r>
        </m:oMath>
        <w:r w:rsidDel="00D03810">
          <w:delText xml:space="preserve"> were below the threshold. Thresholds for biological indices that defined high/low condition were based on the tenth percentile distribution of scores at reference sites for each index. Thresholds for high/low stress were conservative, whereby exceedance of a 33% likelihood of biological alteration for any of the stress measures was considered high likelihood.</w:delText>
        </w:r>
      </w:del>
    </w:p>
    <w:p w14:paraId="19C358B1" w14:textId="77777777" w:rsidR="000A0460" w:rsidRDefault="002954C1">
      <w:pPr>
        <w:pStyle w:val="Heading2"/>
      </w:pPr>
      <w:bookmarkStart w:id="567" w:name="application"/>
      <w:r>
        <w:t>Application</w:t>
      </w:r>
      <w:bookmarkEnd w:id="567"/>
    </w:p>
    <w:p w14:paraId="762E487A" w14:textId="527E8AEB" w:rsidR="000A0460" w:rsidRDefault="002954C1">
      <w:pPr>
        <w:pStyle w:val="FirstParagraph"/>
      </w:pPr>
      <w:r>
        <w:t xml:space="preserve">All data for the SQI were from the Stormwater Monitoring Coalition (SMC) regional monitoring program in southern California (Mazor </w:t>
      </w:r>
      <w:commentRangeStart w:id="568"/>
      <w:r>
        <w:rPr>
          <w:rStyle w:val="Hyperlink"/>
        </w:rPr>
        <w:fldChar w:fldCharType="begin"/>
      </w:r>
      <w:r>
        <w:rPr>
          <w:rStyle w:val="Hyperlink"/>
        </w:rPr>
        <w:instrText xml:space="preserve"> HYPERLINK \l "ref-Mazor15" \h </w:instrText>
      </w:r>
      <w:r>
        <w:rPr>
          <w:rStyle w:val="Hyperlink"/>
        </w:rPr>
        <w:fldChar w:fldCharType="separate"/>
      </w:r>
      <w:r>
        <w:rPr>
          <w:rStyle w:val="Hyperlink"/>
        </w:rPr>
        <w:t>2015</w:t>
      </w:r>
      <w:r>
        <w:rPr>
          <w:rStyle w:val="Hyperlink"/>
        </w:rPr>
        <w:fldChar w:fldCharType="end"/>
      </w:r>
      <w:commentRangeEnd w:id="568"/>
      <w:r w:rsidR="00D03810">
        <w:rPr>
          <w:rStyle w:val="CommentReference"/>
        </w:rPr>
        <w:commentReference w:id="568"/>
      </w:r>
      <w:r>
        <w:t xml:space="preserve">). This coalition represents multiple state, federal, and local agencies that have a shared mission of stormwater management for over 7000 stream kilometers in the region. The SMC initiated a regional monitoring program in 2009 to assist, in part, with the permitting process among dischargers from the member agencies. Central monitoring questions focus on assessing biological condition, identifying stressors associated with </w:t>
      </w:r>
      <w:ins w:id="569" w:author="Raphael Mazor" w:date="2019-02-18T10:25:00Z">
        <w:r w:rsidR="00D03810">
          <w:t xml:space="preserve">poor </w:t>
        </w:r>
      </w:ins>
      <w:r>
        <w:t>condition</w:t>
      </w:r>
      <w:ins w:id="570" w:author="Raphael Mazor" w:date="2019-02-18T10:25:00Z">
        <w:r w:rsidR="00D03810">
          <w:t>s</w:t>
        </w:r>
      </w:ins>
      <w:r>
        <w:t xml:space="preserve">, and evaluating trends over time. This dataset represents the most comprehensive </w:t>
      </w:r>
      <w:del w:id="571" w:author="Raphael Mazor" w:date="2019-02-18T10:25:00Z">
        <w:r w:rsidDel="00D03810">
          <w:delText xml:space="preserve">and only probailistic </w:delText>
        </w:r>
      </w:del>
      <w:r>
        <w:t xml:space="preserve">source of </w:t>
      </w:r>
      <w:del w:id="572" w:author="Raphael Mazor" w:date="2019-02-18T10:25:00Z">
        <w:r w:rsidDel="00D03810">
          <w:delText xml:space="preserve">perennial </w:delText>
        </w:r>
      </w:del>
      <w:r>
        <w:t xml:space="preserve">stream data in Southern California. Because the SQI requires synoptic biological, chemistry, and physical habitat data, the final dataset used for model calibration represents a subset of the SMC dataset where all three components were simultaneously collected. This included </w:t>
      </w:r>
      <w:commentRangeStart w:id="573"/>
      <w:r>
        <w:t xml:space="preserve">263 </w:t>
      </w:r>
      <w:commentRangeEnd w:id="573"/>
      <w:r w:rsidR="00D03810">
        <w:rPr>
          <w:rStyle w:val="CommentReference"/>
        </w:rPr>
        <w:commentReference w:id="573"/>
      </w:r>
      <w:r>
        <w:t xml:space="preserve">sites, 75% of which were used for model calibration. Sampling dates ranged from 2008 to 2015 with relatively even distribution of samples between years. Most sample events occurred </w:t>
      </w:r>
      <w:del w:id="574" w:author="Raphael Mazor" w:date="2019-02-18T10:26:00Z">
        <w:r w:rsidDel="00D03810">
          <w:delText xml:space="preserve">in </w:delText>
        </w:r>
      </w:del>
      <w:ins w:id="575" w:author="Raphael Mazor" w:date="2019-02-18T10:26:00Z">
        <w:r w:rsidR="00D03810">
          <w:t xml:space="preserve">between May and </w:t>
        </w:r>
      </w:ins>
      <w:r>
        <w:t xml:space="preserve">June following standard protocols for perennial stream surveys (Ode </w:t>
      </w:r>
      <w:hyperlink w:anchor="ref-Ode07">
        <w:r>
          <w:rPr>
            <w:rStyle w:val="Hyperlink"/>
          </w:rPr>
          <w:t>2007</w:t>
        </w:r>
      </w:hyperlink>
      <w:r>
        <w:t>).</w:t>
      </w:r>
    </w:p>
    <w:p w14:paraId="689F69C7" w14:textId="77777777" w:rsidR="000A0460" w:rsidRDefault="002954C1">
      <w:pPr>
        <w:pStyle w:val="BodyText"/>
      </w:pPr>
      <w:r>
        <w:t>Finally, precision and sensitivity of the SQI was evaluated to describe 1) how well the underlying empirical model described the likelihood of biological alteration, and 2) sensitivity of the model output to changing thresholds that defined the categorical conditions. The first analysis evaluated precision in the validation dataset for the SQI to determine agreement between the model and actual stress and biological conditions. The second analysis evaluated the change in results for the regional database that were caused by changing the categorical thresholds that defined which categories for the SQI were assigned to each site. For example, the percentage of sites ranked as healthy and unstressed was compared by evaluating a change in the biological threshold for altered/unaltered biology, e.g., at 1%, 10%, or 30% of reference scores for each index.</w:t>
      </w:r>
    </w:p>
    <w:p w14:paraId="46A9E211" w14:textId="77777777" w:rsidR="000A0460" w:rsidRDefault="002954C1">
      <w:pPr>
        <w:pStyle w:val="Heading1"/>
      </w:pPr>
      <w:bookmarkStart w:id="576" w:name="results"/>
      <w:r>
        <w:lastRenderedPageBreak/>
        <w:t>Results</w:t>
      </w:r>
      <w:bookmarkEnd w:id="576"/>
    </w:p>
    <w:p w14:paraId="4DC6A99C" w14:textId="38BFF5C2" w:rsidR="000A2F9F" w:rsidRDefault="000A2F9F">
      <w:pPr>
        <w:pStyle w:val="FirstParagraph"/>
        <w:rPr>
          <w:ins w:id="577" w:author="Raphael Mazor" w:date="2019-02-18T10:27:00Z"/>
        </w:rPr>
      </w:pPr>
      <w:ins w:id="578" w:author="Raphael Mazor" w:date="2019-02-18T10:27:00Z">
        <w:r>
          <w:t>[We need results from stressor modeling—how good were they</w:t>
        </w:r>
        <w:proofErr w:type="gramStart"/>
        <w:r>
          <w:t xml:space="preserve">? </w:t>
        </w:r>
        <w:proofErr w:type="spellStart"/>
        <w:proofErr w:type="gramEnd"/>
        <w:r>
          <w:t>Rsq</w:t>
        </w:r>
        <w:proofErr w:type="spellEnd"/>
        <w:r>
          <w:t>?]</w:t>
        </w:r>
      </w:ins>
    </w:p>
    <w:p w14:paraId="3743F33C" w14:textId="0997EE3C" w:rsidR="000A2F9F" w:rsidRDefault="000A2F9F" w:rsidP="000A2F9F">
      <w:pPr>
        <w:pStyle w:val="BodyText"/>
        <w:rPr>
          <w:ins w:id="579" w:author="Raphael Mazor" w:date="2019-02-18T10:28:00Z"/>
        </w:rPr>
      </w:pPr>
      <w:ins w:id="580" w:author="Raphael Mazor" w:date="2019-02-18T10:27:00Z">
        <w:r>
          <w:t>[We may want to present results a bit more consistent with methods</w:t>
        </w:r>
        <w:proofErr w:type="gramStart"/>
        <w:r>
          <w:t xml:space="preserve">. </w:t>
        </w:r>
        <w:proofErr w:type="gramEnd"/>
        <w:r>
          <w:t xml:space="preserve">So, first, describe bio condition results, then stress results, then </w:t>
        </w:r>
        <w:proofErr w:type="spellStart"/>
        <w:r>
          <w:t>sqi</w:t>
        </w:r>
        <w:proofErr w:type="spellEnd"/>
        <w:proofErr w:type="gramStart"/>
        <w:r>
          <w:t xml:space="preserve">. </w:t>
        </w:r>
        <w:proofErr w:type="gramEnd"/>
        <w:r>
          <w:t>But maybe this piece-</w:t>
        </w:r>
      </w:ins>
      <w:ins w:id="581" w:author="Raphael Mazor" w:date="2019-02-18T10:28:00Z">
        <w:r>
          <w:t>meal presentation is unnecessary….</w:t>
        </w:r>
      </w:ins>
      <w:ins w:id="582" w:author="Raphael Mazor" w:date="2019-02-18T10:27:00Z">
        <w:r>
          <w:t>]</w:t>
        </w:r>
      </w:ins>
    </w:p>
    <w:p w14:paraId="249B342A" w14:textId="5B0DDFAB" w:rsidR="000A2F9F" w:rsidRPr="000A2F9F" w:rsidRDefault="000A2F9F" w:rsidP="000A2F9F">
      <w:pPr>
        <w:pStyle w:val="BodyText"/>
        <w:rPr>
          <w:ins w:id="583" w:author="Raphael Mazor" w:date="2019-02-18T10:27:00Z"/>
          <w:rPrChange w:id="584" w:author="Raphael Mazor" w:date="2019-02-18T10:27:00Z">
            <w:rPr>
              <w:ins w:id="585" w:author="Raphael Mazor" w:date="2019-02-18T10:27:00Z"/>
            </w:rPr>
          </w:rPrChange>
        </w:rPr>
        <w:pPrChange w:id="586" w:author="Raphael Mazor" w:date="2019-02-18T10:27:00Z">
          <w:pPr>
            <w:pStyle w:val="FirstParagraph"/>
          </w:pPr>
        </w:pPrChange>
      </w:pPr>
      <w:ins w:id="587" w:author="Raphael Mazor" w:date="2019-02-18T10:28:00Z">
        <w:r>
          <w:t xml:space="preserve">[Below </w:t>
        </w:r>
        <w:proofErr w:type="gramStart"/>
        <w:r>
          <w:t>is</w:t>
        </w:r>
        <w:proofErr w:type="gramEnd"/>
        <w:r>
          <w:t xml:space="preserve"> just the results of the </w:t>
        </w:r>
        <w:proofErr w:type="spellStart"/>
        <w:r>
          <w:t>applicaiton</w:t>
        </w:r>
        <w:proofErr w:type="spellEnd"/>
        <w:r>
          <w:t>]</w:t>
        </w:r>
      </w:ins>
    </w:p>
    <w:p w14:paraId="7E5279CB" w14:textId="7E9C506F" w:rsidR="000A0460" w:rsidRDefault="002954C1">
      <w:pPr>
        <w:pStyle w:val="FirstParagraph"/>
      </w:pPr>
      <w:r>
        <w:t>Among all sites, the overall SQI categorized a majority as having altered biology under high stress conditions (impacted and stressed, 75% of sites, Table 1). Just over 5% of sites were in the opposite category of unaltered biology in low stress conditions (healthy and unstressed). For the remaining two categories of the overall SQI, nearly 20% of sites had unaltered biology but were under high stress conditions (healthy and resilient), whereas less than 1% of sites had altered biology not related to physical or chemical stressors (impacted by unkown stress). For the biological condition category, sites with altered conditions were more often altered for both CSCI and ASCI scores (47%). For sites with one low scoring index, more sites were altered for the ASCI (23%) than the CSCI (7%). Less than a quarter of all sites had unaltered biology (23%). For stress conditions, over 75% of sites were stressed by both chemistry and physical habitat stressors. More sites were stressed by habitat degradation (11%) than water chemistry (4%) if only one stressor was present. Only 6% of sites had low stress, wheres 3% of sites were impacted by the additive effect of both low chemistry and physical habitat stressors.</w:t>
      </w:r>
    </w:p>
    <w:p w14:paraId="3D1755DC" w14:textId="77777777" w:rsidR="000A0460" w:rsidRDefault="002954C1">
      <w:pPr>
        <w:pStyle w:val="BodyText"/>
      </w:pPr>
      <w:r>
        <w:t>Spatial patterns among SQI categories in Southern California generally followed elevation and land use gradients (Figure 3). More altered biological communities and high stress conditions were observed toward coastal areas in the lower watersheds and where urbanization is highest (e.g., Los Angeles, Orange County, Ventura, San Diego). Sites with altered biological condition showed similar spatial patterns as the overall SQI, although sites altered only for the ASCI were more often observed at mid-elevation in northern and southern locations in the study area. Stress condition patterns were similar to biology although low stress conditions were confined to the extreme northeast region of the study area, whereas healthy biological conditions were observed at a wider range of locations but still generally confined to high elevation. High stress conditions were also observed across a wider elevation gradient than biological alteration, i.e., resilient biological comunities in the presence of high stress were not uncommon (Table 1).</w:t>
      </w:r>
    </w:p>
    <w:p w14:paraId="4345AF2A" w14:textId="77777777" w:rsidR="000A0460" w:rsidRDefault="002954C1">
      <w:pPr>
        <w:pStyle w:val="BodyText"/>
      </w:pPr>
      <w:r>
        <w:t>The underlying empirical models provided insight into instream characteristics that were related to he likelihood of biological alteration (Figures 4, 5). Seventy percent of sites (n = 171) had a greater than 50% likelihood of biological alteration from water chemistry stressors and 79% (n = 187) had a greater than 50% likelihood of biological alteration from physical habitat stressors (Figure 4). Collectively, 90% of sites had a greater than 50% likelihood of biological alteration from the overall stress of both chemistry and physical habitat stressors.</w:t>
      </w:r>
    </w:p>
    <w:p w14:paraId="635DBAB8" w14:textId="77777777" w:rsidR="000A0460" w:rsidRDefault="002954C1">
      <w:pPr>
        <w:pStyle w:val="BodyText"/>
      </w:pPr>
      <w:r>
        <w:t xml:space="preserve">Figure 5 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not on the x-axis were held at approximate values that were associated with low stress to better understand how biological alteration may be related to each predictor. For water chemistry stressors, all were positively associated with likelihood of </w:t>
      </w:r>
      <w:r>
        <w:lastRenderedPageBreak/>
        <w:t>alteration, particularly total phosphorus which had the steepest increase in likelihood per unit increase of nutrients. Associations of biological alteration with physical habitat predictors were more variable. The strongest relationship was observed with increases in CRAM scores, where likelihood of alteration decreased sharply with CRAM scores greater than 50. Other predictors showed expected associations with alteration but were not as strong as for CRAM, e.g., increases in substrate diversity were associated with improved biological condition. Percent sands and fines was the only physical habitat variable that showed a positive assocation with likelihood of biological alteration.</w:t>
      </w:r>
    </w:p>
    <w:p w14:paraId="1DD1043B" w14:textId="77777777" w:rsidR="000A0460" w:rsidRDefault="002954C1">
      <w:pPr>
        <w:pStyle w:val="Compact"/>
        <w:numPr>
          <w:ilvl w:val="0"/>
          <w:numId w:val="15"/>
        </w:numPr>
      </w:pPr>
      <w:r>
        <w:t>SQI performance metrics</w:t>
      </w:r>
    </w:p>
    <w:p w14:paraId="769C07AC" w14:textId="77777777" w:rsidR="000A0460" w:rsidRDefault="002954C1">
      <w:pPr>
        <w:pStyle w:val="Compact"/>
        <w:numPr>
          <w:ilvl w:val="1"/>
          <w:numId w:val="16"/>
        </w:numPr>
      </w:pPr>
      <w:r>
        <w:t>Precision</w:t>
      </w:r>
    </w:p>
    <w:p w14:paraId="5ADF532F" w14:textId="77777777" w:rsidR="000A0460" w:rsidRDefault="002954C1">
      <w:pPr>
        <w:pStyle w:val="Compact"/>
        <w:numPr>
          <w:ilvl w:val="1"/>
          <w:numId w:val="16"/>
        </w:numPr>
      </w:pPr>
      <w:r>
        <w:t>Any others?</w:t>
      </w:r>
    </w:p>
    <w:p w14:paraId="44871C19" w14:textId="77777777" w:rsidR="000A0460" w:rsidRDefault="002954C1">
      <w:pPr>
        <w:pStyle w:val="Compact"/>
        <w:numPr>
          <w:ilvl w:val="0"/>
          <w:numId w:val="15"/>
        </w:numPr>
      </w:pPr>
      <w:r>
        <w:t>Percent So Cal stream miles or site frequency in each category</w:t>
      </w:r>
    </w:p>
    <w:p w14:paraId="0E4DC5C0" w14:textId="77777777" w:rsidR="000A0460" w:rsidRDefault="002954C1">
      <w:pPr>
        <w:pStyle w:val="Compact"/>
        <w:numPr>
          <w:ilvl w:val="1"/>
          <w:numId w:val="17"/>
        </w:numPr>
      </w:pPr>
      <w:r>
        <w:t>As a set up for the value of the categorical scoring</w:t>
      </w:r>
    </w:p>
    <w:p w14:paraId="58A801FC" w14:textId="77777777" w:rsidR="000A0460" w:rsidRDefault="002954C1">
      <w:pPr>
        <w:pStyle w:val="Compact"/>
        <w:numPr>
          <w:ilvl w:val="0"/>
          <w:numId w:val="15"/>
        </w:numPr>
      </w:pPr>
      <w:r>
        <w:t>Overall agreement among stressor indicators</w:t>
      </w:r>
    </w:p>
    <w:p w14:paraId="4060F2F8" w14:textId="77777777" w:rsidR="000A0460" w:rsidRDefault="002954C1">
      <w:pPr>
        <w:pStyle w:val="Compact"/>
        <w:numPr>
          <w:ilvl w:val="1"/>
          <w:numId w:val="18"/>
        </w:numPr>
      </w:pPr>
      <w:r>
        <w:t>As a set up for do we need multiple indicators?</w:t>
      </w:r>
    </w:p>
    <w:p w14:paraId="6255E670" w14:textId="77777777" w:rsidR="000A0460" w:rsidRDefault="002954C1">
      <w:pPr>
        <w:pStyle w:val="Compact"/>
        <w:numPr>
          <w:ilvl w:val="0"/>
          <w:numId w:val="15"/>
        </w:numPr>
      </w:pPr>
      <w:r>
        <w:t>Overall agreement among response indicators</w:t>
      </w:r>
    </w:p>
    <w:p w14:paraId="1476486E" w14:textId="77777777" w:rsidR="000A0460" w:rsidRDefault="002954C1">
      <w:pPr>
        <w:pStyle w:val="Compact"/>
        <w:numPr>
          <w:ilvl w:val="1"/>
          <w:numId w:val="19"/>
        </w:numPr>
      </w:pPr>
      <w:r>
        <w:t>As a set up for do we need multiple indicators?</w:t>
      </w:r>
    </w:p>
    <w:p w14:paraId="18C57376" w14:textId="77777777" w:rsidR="000A0460" w:rsidRDefault="002954C1">
      <w:pPr>
        <w:pStyle w:val="Compact"/>
        <w:numPr>
          <w:ilvl w:val="0"/>
          <w:numId w:val="15"/>
        </w:numPr>
      </w:pPr>
      <w:r>
        <w:t>SQI trends either overall or at example sites</w:t>
      </w:r>
    </w:p>
    <w:p w14:paraId="69EB44FD" w14:textId="77777777" w:rsidR="000A0460" w:rsidRDefault="002954C1">
      <w:pPr>
        <w:pStyle w:val="Heading1"/>
      </w:pPr>
      <w:bookmarkStart w:id="588" w:name="figures"/>
      <w:r>
        <w:t>Figures</w:t>
      </w:r>
      <w:bookmarkEnd w:id="588"/>
    </w:p>
    <w:p w14:paraId="01C296EC" w14:textId="77777777" w:rsidR="000A0460" w:rsidRDefault="002954C1">
      <w:r>
        <w:rPr>
          <w:noProof/>
        </w:rPr>
        <w:drawing>
          <wp:inline distT="0" distB="0" distL="0" distR="0" wp14:anchorId="1B87CA56" wp14:editId="4369F62C">
            <wp:extent cx="5943600" cy="3184071"/>
            <wp:effectExtent l="0" t="0" r="0" b="0"/>
            <wp:docPr id="1" name="Picture" descr="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
            <wp:cNvGraphicFramePr/>
            <a:graphic xmlns:a="http://schemas.openxmlformats.org/drawingml/2006/main">
              <a:graphicData uri="http://schemas.openxmlformats.org/drawingml/2006/picture">
                <pic:pic xmlns:pic="http://schemas.openxmlformats.org/drawingml/2006/picture">
                  <pic:nvPicPr>
                    <pic:cNvPr id="0" name="Picture" descr="figs/sqi_flo.png"/>
                    <pic:cNvPicPr>
                      <a:picLocks noChangeAspect="1" noChangeArrowheads="1"/>
                    </pic:cNvPicPr>
                  </pic:nvPicPr>
                  <pic:blipFill>
                    <a:blip r:embed="rId13"/>
                    <a:stretch>
                      <a:fillRect/>
                    </a:stretch>
                  </pic:blipFill>
                  <pic:spPr bwMode="auto">
                    <a:xfrm>
                      <a:off x="0" y="0"/>
                      <a:ext cx="5943600" cy="3184071"/>
                    </a:xfrm>
                    <a:prstGeom prst="rect">
                      <a:avLst/>
                    </a:prstGeom>
                    <a:noFill/>
                    <a:ln w="9525">
                      <a:noFill/>
                      <a:headEnd/>
                      <a:tailEnd/>
                    </a:ln>
                  </pic:spPr>
                </pic:pic>
              </a:graphicData>
            </a:graphic>
          </wp:inline>
        </w:drawing>
      </w:r>
    </w:p>
    <w:p w14:paraId="21249CA0" w14:textId="77777777" w:rsidR="000A0460" w:rsidRDefault="002954C1">
      <w:pPr>
        <w:pStyle w:val="ImageCaption"/>
      </w:pPr>
      <w:r>
        <w:t xml:space="preserve">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w:t>
      </w:r>
      <w:r>
        <w:lastRenderedPageBreak/>
        <w:t>(California Rapid Assessment Method or CRAM, physical habitat metrics or PHAB). Stress condition is empirically linked to bilogical condition by separate probability functions for chemistry (pCHem) and physical habitat (pHab).</w:t>
      </w:r>
    </w:p>
    <w:p w14:paraId="14996525" w14:textId="77777777" w:rsidR="000A0460" w:rsidRDefault="002954C1">
      <w:r>
        <w:rPr>
          <w:noProof/>
        </w:rPr>
        <w:drawing>
          <wp:inline distT="0" distB="0" distL="0" distR="0" wp14:anchorId="5315C0E9" wp14:editId="04969D10">
            <wp:extent cx="5943600" cy="4401375"/>
            <wp:effectExtent l="0" t="0" r="0" b="0"/>
            <wp:docPr id="2" name="Picture" descr="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
            <wp:cNvGraphicFramePr/>
            <a:graphic xmlns:a="http://schemas.openxmlformats.org/drawingml/2006/main">
              <a:graphicData uri="http://schemas.openxmlformats.org/drawingml/2006/picture">
                <pic:pic xmlns:pic="http://schemas.openxmlformats.org/drawingml/2006/picture">
                  <pic:nvPicPr>
                    <pic:cNvPr id="0" name="Picture" descr="figs/sqi_cat.png"/>
                    <pic:cNvPicPr>
                      <a:picLocks noChangeAspect="1" noChangeArrowheads="1"/>
                    </pic:cNvPicPr>
                  </pic:nvPicPr>
                  <pic:blipFill>
                    <a:blip r:embed="rId14"/>
                    <a:stretch>
                      <a:fillRect/>
                    </a:stretch>
                  </pic:blipFill>
                  <pic:spPr bwMode="auto">
                    <a:xfrm>
                      <a:off x="0" y="0"/>
                      <a:ext cx="5943600" cy="4401375"/>
                    </a:xfrm>
                    <a:prstGeom prst="rect">
                      <a:avLst/>
                    </a:prstGeom>
                    <a:noFill/>
                    <a:ln w="9525">
                      <a:noFill/>
                      <a:headEnd/>
                      <a:tailEnd/>
                    </a:ln>
                  </pic:spPr>
                </pic:pic>
              </a:graphicData>
            </a:graphic>
          </wp:inline>
        </w:drawing>
      </w:r>
    </w:p>
    <w:p w14:paraId="5BC9FDB4" w14:textId="77777777" w:rsidR="000A0460" w:rsidRDefault="002954C1">
      <w:pPr>
        <w:pStyle w:val="ImageCaption"/>
      </w:pPr>
      <w:r>
        <w:t>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14:paraId="6F16C43F" w14:textId="77777777" w:rsidR="000A0460" w:rsidRDefault="002954C1">
      <w:r>
        <w:rPr>
          <w:noProof/>
        </w:rPr>
        <w:lastRenderedPageBreak/>
        <w:drawing>
          <wp:inline distT="0" distB="0" distL="0" distR="0" wp14:anchorId="2114304D" wp14:editId="1E8DCA60">
            <wp:extent cx="5943600" cy="5943600"/>
            <wp:effectExtent l="0" t="0" r="0" b="0"/>
            <wp:docPr id="3" name="Picture" descr="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
            <wp:cNvGraphicFramePr/>
            <a:graphic xmlns:a="http://schemas.openxmlformats.org/drawingml/2006/main">
              <a:graphicData uri="http://schemas.openxmlformats.org/drawingml/2006/picture">
                <pic:pic xmlns:pic="http://schemas.openxmlformats.org/drawingml/2006/picture">
                  <pic:nvPicPr>
                    <pic:cNvPr id="0" name="Picture" descr="figs/sqi_map.png"/>
                    <pic:cNvPicPr>
                      <a:picLocks noChangeAspect="1" noChangeArrowheads="1"/>
                    </pic:cNvPicPr>
                  </pic:nvPicPr>
                  <pic:blipFill>
                    <a:blip r:embed="rId15"/>
                    <a:stretch>
                      <a:fillRect/>
                    </a:stretch>
                  </pic:blipFill>
                  <pic:spPr bwMode="auto">
                    <a:xfrm>
                      <a:off x="0" y="0"/>
                      <a:ext cx="5943600" cy="5943600"/>
                    </a:xfrm>
                    <a:prstGeom prst="rect">
                      <a:avLst/>
                    </a:prstGeom>
                    <a:noFill/>
                    <a:ln w="9525">
                      <a:noFill/>
                      <a:headEnd/>
                      <a:tailEnd/>
                    </a:ln>
                  </pic:spPr>
                </pic:pic>
              </a:graphicData>
            </a:graphic>
          </wp:inline>
        </w:drawing>
      </w:r>
    </w:p>
    <w:p w14:paraId="57738744" w14:textId="77777777" w:rsidR="000A0460" w:rsidRDefault="002954C1">
      <w:pPr>
        <w:pStyle w:val="ImageCaption"/>
      </w:pPr>
      <w:r>
        <w:t>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14:paraId="06192894" w14:textId="77777777" w:rsidR="000A0460" w:rsidRDefault="002954C1">
      <w:r>
        <w:rPr>
          <w:noProof/>
        </w:rPr>
        <w:lastRenderedPageBreak/>
        <w:drawing>
          <wp:inline distT="0" distB="0" distL="0" distR="0" wp14:anchorId="40997488" wp14:editId="5A184CF6">
            <wp:extent cx="4125112" cy="4583458"/>
            <wp:effectExtent l="0" t="0" r="0" b="0"/>
            <wp:docPr id="4" name="Picture" descr="Figure 4 Relationship between stress models for water chemistry (pChem, eqn. (1)) and physical habitat (pHab, eqn. (2). Stress models for water chemistry and physical habitat were created based on the likelihood of biological alteration for the observed stress measures. The overall stress meaures (pOverall, eqn. (3)) is the product of both stress models. Points represent estimated stress at a single site."/>
            <wp:cNvGraphicFramePr/>
            <a:graphic xmlns:a="http://schemas.openxmlformats.org/drawingml/2006/main">
              <a:graphicData uri="http://schemas.openxmlformats.org/drawingml/2006/picture">
                <pic:pic xmlns:pic="http://schemas.openxmlformats.org/drawingml/2006/picture">
                  <pic:nvPicPr>
                    <pic:cNvPr id="0" name="Picture" descr="figs/str_lik.png"/>
                    <pic:cNvPicPr>
                      <a:picLocks noChangeAspect="1" noChangeArrowheads="1"/>
                    </pic:cNvPicPr>
                  </pic:nvPicPr>
                  <pic:blipFill>
                    <a:blip r:embed="rId16"/>
                    <a:stretch>
                      <a:fillRect/>
                    </a:stretch>
                  </pic:blipFill>
                  <pic:spPr bwMode="auto">
                    <a:xfrm>
                      <a:off x="0" y="0"/>
                      <a:ext cx="4125112" cy="4583458"/>
                    </a:xfrm>
                    <a:prstGeom prst="rect">
                      <a:avLst/>
                    </a:prstGeom>
                    <a:noFill/>
                    <a:ln w="9525">
                      <a:noFill/>
                      <a:headEnd/>
                      <a:tailEnd/>
                    </a:ln>
                  </pic:spPr>
                </pic:pic>
              </a:graphicData>
            </a:graphic>
          </wp:inline>
        </w:drawing>
      </w:r>
    </w:p>
    <w:p w14:paraId="0E366653" w14:textId="77777777" w:rsidR="000A0460" w:rsidRDefault="002954C1">
      <w:pPr>
        <w:pStyle w:val="ImageCaption"/>
      </w:pPr>
      <w:r>
        <w:t>Figure 4 Relationship between stress models for water chemistry (pChem, eqn. (1)) and physical habitat (pHab, eqn. (2). Stress models for water chemistry and physical habitat were created based on the likelihood of biological alteration for the observed stress measures. The overall stress meaures (pOverall, eqn. (3)) is the product of both stress models. Points represent estimated stress at a single site.</w:t>
      </w:r>
    </w:p>
    <w:p w14:paraId="5800263D" w14:textId="77777777" w:rsidR="000A0460" w:rsidRDefault="002954C1">
      <w:r>
        <w:rPr>
          <w:noProof/>
        </w:rPr>
        <w:lastRenderedPageBreak/>
        <w:drawing>
          <wp:inline distT="0" distB="0" distL="0" distR="0" wp14:anchorId="714D651D" wp14:editId="412CEB04">
            <wp:extent cx="5943600" cy="3241963"/>
            <wp:effectExtent l="0" t="0" r="0" b="0"/>
            <wp:docPr id="5" name="Picture" descr="Figure 5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
            <wp:cNvGraphicFramePr/>
            <a:graphic xmlns:a="http://schemas.openxmlformats.org/drawingml/2006/main">
              <a:graphicData uri="http://schemas.openxmlformats.org/drawingml/2006/picture">
                <pic:pic xmlns:pic="http://schemas.openxmlformats.org/drawingml/2006/picture">
                  <pic:nvPicPr>
                    <pic:cNvPr id="0" name="Picture" descr="figs/rsp_crv.png"/>
                    <pic:cNvPicPr>
                      <a:picLocks noChangeAspect="1" noChangeArrowheads="1"/>
                    </pic:cNvPicPr>
                  </pic:nvPicPr>
                  <pic:blipFill>
                    <a:blip r:embed="rId17"/>
                    <a:stretch>
                      <a:fillRect/>
                    </a:stretch>
                  </pic:blipFill>
                  <pic:spPr bwMode="auto">
                    <a:xfrm>
                      <a:off x="0" y="0"/>
                      <a:ext cx="5943600" cy="3241963"/>
                    </a:xfrm>
                    <a:prstGeom prst="rect">
                      <a:avLst/>
                    </a:prstGeom>
                    <a:noFill/>
                    <a:ln w="9525">
                      <a:noFill/>
                      <a:headEnd/>
                      <a:tailEnd/>
                    </a:ln>
                  </pic:spPr>
                </pic:pic>
              </a:graphicData>
            </a:graphic>
          </wp:inline>
        </w:drawing>
      </w:r>
    </w:p>
    <w:p w14:paraId="18C7D2D2" w14:textId="77777777" w:rsidR="000A0460" w:rsidRDefault="002954C1">
      <w:pPr>
        <w:pStyle w:val="ImageCaption"/>
      </w:pPr>
      <w:r>
        <w:t>Figure 5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w:t>
      </w:r>
    </w:p>
    <w:p w14:paraId="44EF81E7" w14:textId="77777777" w:rsidR="000A0460" w:rsidRDefault="002954C1">
      <w:pPr>
        <w:pStyle w:val="Heading1"/>
      </w:pPr>
      <w:bookmarkStart w:id="589" w:name="tables"/>
      <w:r>
        <w:t>Tables</w:t>
      </w:r>
      <w:bookmarkEnd w:id="589"/>
    </w:p>
    <w:p w14:paraId="33575CED" w14:textId="77777777" w:rsidR="000A0460" w:rsidRDefault="002954C1">
      <w:pPr>
        <w:pStyle w:val="TableCaption"/>
      </w:pPr>
      <w:r>
        <w:t>Table 1 Counts of sites in each of the categorical outputs from the SQI. For every SQI output (biological condition, overall SQI, stress condition), a site is categorized as one of four possible outcomes.</w:t>
      </w:r>
    </w:p>
    <w:tbl>
      <w:tblPr>
        <w:tblW w:w="0" w:type="pct"/>
        <w:tblLook w:val="07E0" w:firstRow="1" w:lastRow="1" w:firstColumn="1" w:lastColumn="1" w:noHBand="1" w:noVBand="1"/>
      </w:tblPr>
      <w:tblGrid>
        <w:gridCol w:w="2128"/>
        <w:gridCol w:w="5539"/>
        <w:gridCol w:w="1693"/>
      </w:tblGrid>
      <w:tr w:rsidR="000A0460" w14:paraId="2976424E" w14:textId="77777777">
        <w:tc>
          <w:tcPr>
            <w:tcW w:w="0" w:type="auto"/>
            <w:tcBorders>
              <w:bottom w:val="single" w:sz="0" w:space="0" w:color="auto"/>
            </w:tcBorders>
            <w:vAlign w:val="bottom"/>
          </w:tcPr>
          <w:p w14:paraId="3994BA0D" w14:textId="77777777" w:rsidR="000A0460" w:rsidRDefault="002954C1">
            <w:pPr>
              <w:pStyle w:val="Compact"/>
            </w:pPr>
            <w:r>
              <w:t>SQI output</w:t>
            </w:r>
          </w:p>
        </w:tc>
        <w:tc>
          <w:tcPr>
            <w:tcW w:w="0" w:type="auto"/>
            <w:tcBorders>
              <w:bottom w:val="single" w:sz="0" w:space="0" w:color="auto"/>
            </w:tcBorders>
            <w:vAlign w:val="bottom"/>
          </w:tcPr>
          <w:p w14:paraId="19B26947" w14:textId="77777777" w:rsidR="000A0460" w:rsidRDefault="002954C1">
            <w:pPr>
              <w:pStyle w:val="Compact"/>
            </w:pPr>
            <w:r>
              <w:t>Category</w:t>
            </w:r>
          </w:p>
        </w:tc>
        <w:tc>
          <w:tcPr>
            <w:tcW w:w="0" w:type="auto"/>
            <w:tcBorders>
              <w:bottom w:val="single" w:sz="0" w:space="0" w:color="auto"/>
            </w:tcBorders>
            <w:vAlign w:val="bottom"/>
          </w:tcPr>
          <w:p w14:paraId="6C7D997D" w14:textId="77777777" w:rsidR="000A0460" w:rsidRDefault="002954C1">
            <w:pPr>
              <w:pStyle w:val="Compact"/>
            </w:pPr>
            <w:r>
              <w:t>Count (percent)</w:t>
            </w:r>
          </w:p>
        </w:tc>
      </w:tr>
      <w:tr w:rsidR="000A0460" w14:paraId="3C7A9A65" w14:textId="77777777">
        <w:tc>
          <w:tcPr>
            <w:tcW w:w="0" w:type="auto"/>
          </w:tcPr>
          <w:p w14:paraId="38DA6169" w14:textId="77777777" w:rsidR="000A0460" w:rsidRDefault="002954C1">
            <w:pPr>
              <w:pStyle w:val="Compact"/>
            </w:pPr>
            <w:r>
              <w:t>Overall SQI</w:t>
            </w:r>
          </w:p>
        </w:tc>
        <w:tc>
          <w:tcPr>
            <w:tcW w:w="0" w:type="auto"/>
          </w:tcPr>
          <w:p w14:paraId="2CD7C007" w14:textId="77777777" w:rsidR="000A0460" w:rsidRDefault="002954C1">
            <w:pPr>
              <w:pStyle w:val="Compact"/>
            </w:pPr>
            <w:r>
              <w:t>Healthy and unstressed</w:t>
            </w:r>
          </w:p>
        </w:tc>
        <w:tc>
          <w:tcPr>
            <w:tcW w:w="0" w:type="auto"/>
          </w:tcPr>
          <w:p w14:paraId="6BEE9FF0" w14:textId="77777777" w:rsidR="000A0460" w:rsidRDefault="002954C1">
            <w:pPr>
              <w:pStyle w:val="Compact"/>
            </w:pPr>
            <w:r>
              <w:t>14 (5.9)</w:t>
            </w:r>
          </w:p>
        </w:tc>
      </w:tr>
      <w:tr w:rsidR="000A0460" w14:paraId="31BD7BC8" w14:textId="77777777">
        <w:tc>
          <w:tcPr>
            <w:tcW w:w="0" w:type="auto"/>
          </w:tcPr>
          <w:p w14:paraId="4681F739" w14:textId="77777777" w:rsidR="000A0460" w:rsidRDefault="000A0460">
            <w:pPr>
              <w:pStyle w:val="Compact"/>
            </w:pPr>
          </w:p>
        </w:tc>
        <w:tc>
          <w:tcPr>
            <w:tcW w:w="0" w:type="auto"/>
          </w:tcPr>
          <w:p w14:paraId="02F61A15" w14:textId="77777777" w:rsidR="000A0460" w:rsidRDefault="002954C1">
            <w:pPr>
              <w:pStyle w:val="Compact"/>
            </w:pPr>
            <w:r>
              <w:t>Healthy and resilient</w:t>
            </w:r>
          </w:p>
        </w:tc>
        <w:tc>
          <w:tcPr>
            <w:tcW w:w="0" w:type="auto"/>
          </w:tcPr>
          <w:p w14:paraId="365338F9" w14:textId="77777777" w:rsidR="000A0460" w:rsidRDefault="002954C1">
            <w:pPr>
              <w:pStyle w:val="Compact"/>
            </w:pPr>
            <w:r>
              <w:t>43 (18.1)</w:t>
            </w:r>
          </w:p>
        </w:tc>
      </w:tr>
      <w:tr w:rsidR="000A0460" w14:paraId="3ED33FE4" w14:textId="77777777">
        <w:tc>
          <w:tcPr>
            <w:tcW w:w="0" w:type="auto"/>
          </w:tcPr>
          <w:p w14:paraId="4D427189" w14:textId="77777777" w:rsidR="000A0460" w:rsidRDefault="000A0460">
            <w:pPr>
              <w:pStyle w:val="Compact"/>
            </w:pPr>
          </w:p>
        </w:tc>
        <w:tc>
          <w:tcPr>
            <w:tcW w:w="0" w:type="auto"/>
          </w:tcPr>
          <w:p w14:paraId="090A725C" w14:textId="77777777" w:rsidR="000A0460" w:rsidRDefault="002954C1">
            <w:pPr>
              <w:pStyle w:val="Compact"/>
            </w:pPr>
            <w:r>
              <w:t>Impacted and stressed</w:t>
            </w:r>
          </w:p>
        </w:tc>
        <w:tc>
          <w:tcPr>
            <w:tcW w:w="0" w:type="auto"/>
          </w:tcPr>
          <w:p w14:paraId="70D1E1E0" w14:textId="77777777" w:rsidR="000A0460" w:rsidRDefault="002954C1">
            <w:pPr>
              <w:pStyle w:val="Compact"/>
            </w:pPr>
            <w:r>
              <w:t>180 (75.6)</w:t>
            </w:r>
          </w:p>
        </w:tc>
      </w:tr>
      <w:tr w:rsidR="000A0460" w14:paraId="5C1C6D67" w14:textId="77777777">
        <w:tc>
          <w:tcPr>
            <w:tcW w:w="0" w:type="auto"/>
          </w:tcPr>
          <w:p w14:paraId="4946EEDC" w14:textId="77777777" w:rsidR="000A0460" w:rsidRDefault="000A0460">
            <w:pPr>
              <w:pStyle w:val="Compact"/>
            </w:pPr>
          </w:p>
        </w:tc>
        <w:tc>
          <w:tcPr>
            <w:tcW w:w="0" w:type="auto"/>
          </w:tcPr>
          <w:p w14:paraId="41465061" w14:textId="77777777" w:rsidR="000A0460" w:rsidRDefault="002954C1">
            <w:pPr>
              <w:pStyle w:val="Compact"/>
            </w:pPr>
            <w:r>
              <w:t>Impacted by unknown stress</w:t>
            </w:r>
          </w:p>
        </w:tc>
        <w:tc>
          <w:tcPr>
            <w:tcW w:w="0" w:type="auto"/>
          </w:tcPr>
          <w:p w14:paraId="418666A4" w14:textId="77777777" w:rsidR="000A0460" w:rsidRDefault="002954C1">
            <w:pPr>
              <w:pStyle w:val="Compact"/>
            </w:pPr>
            <w:r>
              <w:t>1 (0.4)</w:t>
            </w:r>
          </w:p>
        </w:tc>
      </w:tr>
      <w:tr w:rsidR="000A0460" w14:paraId="1C9FCC0E" w14:textId="77777777">
        <w:tc>
          <w:tcPr>
            <w:tcW w:w="0" w:type="auto"/>
          </w:tcPr>
          <w:p w14:paraId="499E01BA" w14:textId="77777777" w:rsidR="000A0460" w:rsidRDefault="002954C1">
            <w:pPr>
              <w:pStyle w:val="Compact"/>
            </w:pPr>
            <w:r>
              <w:t>Biological condition</w:t>
            </w:r>
          </w:p>
        </w:tc>
        <w:tc>
          <w:tcPr>
            <w:tcW w:w="0" w:type="auto"/>
          </w:tcPr>
          <w:p w14:paraId="4DB51955" w14:textId="77777777" w:rsidR="000A0460" w:rsidRDefault="002954C1">
            <w:pPr>
              <w:pStyle w:val="Compact"/>
            </w:pPr>
            <w:r>
              <w:t>Healthy</w:t>
            </w:r>
          </w:p>
        </w:tc>
        <w:tc>
          <w:tcPr>
            <w:tcW w:w="0" w:type="auto"/>
          </w:tcPr>
          <w:p w14:paraId="3799A6C6" w14:textId="77777777" w:rsidR="000A0460" w:rsidRDefault="002954C1">
            <w:pPr>
              <w:pStyle w:val="Compact"/>
            </w:pPr>
            <w:r>
              <w:t>57 (23.9)</w:t>
            </w:r>
          </w:p>
        </w:tc>
      </w:tr>
      <w:tr w:rsidR="000A0460" w14:paraId="756DCE85" w14:textId="77777777">
        <w:tc>
          <w:tcPr>
            <w:tcW w:w="0" w:type="auto"/>
          </w:tcPr>
          <w:p w14:paraId="3963EB8F" w14:textId="77777777" w:rsidR="000A0460" w:rsidRDefault="000A0460">
            <w:pPr>
              <w:pStyle w:val="Compact"/>
            </w:pPr>
          </w:p>
        </w:tc>
        <w:tc>
          <w:tcPr>
            <w:tcW w:w="0" w:type="auto"/>
          </w:tcPr>
          <w:p w14:paraId="4950A8D0" w14:textId="77777777" w:rsidR="000A0460" w:rsidRDefault="002954C1">
            <w:pPr>
              <w:pStyle w:val="Compact"/>
            </w:pPr>
            <w:r>
              <w:t>Impacted for ASCI</w:t>
            </w:r>
          </w:p>
        </w:tc>
        <w:tc>
          <w:tcPr>
            <w:tcW w:w="0" w:type="auto"/>
          </w:tcPr>
          <w:p w14:paraId="36690190" w14:textId="77777777" w:rsidR="000A0460" w:rsidRDefault="002954C1">
            <w:pPr>
              <w:pStyle w:val="Compact"/>
            </w:pPr>
            <w:r>
              <w:t>54 (22.7)</w:t>
            </w:r>
          </w:p>
        </w:tc>
      </w:tr>
      <w:tr w:rsidR="000A0460" w14:paraId="64A02008" w14:textId="77777777">
        <w:tc>
          <w:tcPr>
            <w:tcW w:w="0" w:type="auto"/>
          </w:tcPr>
          <w:p w14:paraId="1098C306" w14:textId="77777777" w:rsidR="000A0460" w:rsidRDefault="000A0460">
            <w:pPr>
              <w:pStyle w:val="Compact"/>
            </w:pPr>
          </w:p>
        </w:tc>
        <w:tc>
          <w:tcPr>
            <w:tcW w:w="0" w:type="auto"/>
          </w:tcPr>
          <w:p w14:paraId="4F7E76A6" w14:textId="77777777" w:rsidR="000A0460" w:rsidRDefault="002954C1">
            <w:pPr>
              <w:pStyle w:val="Compact"/>
            </w:pPr>
            <w:r>
              <w:t>Impacted for CSCI</w:t>
            </w:r>
          </w:p>
        </w:tc>
        <w:tc>
          <w:tcPr>
            <w:tcW w:w="0" w:type="auto"/>
          </w:tcPr>
          <w:p w14:paraId="419AA45B" w14:textId="77777777" w:rsidR="000A0460" w:rsidRDefault="002954C1">
            <w:pPr>
              <w:pStyle w:val="Compact"/>
            </w:pPr>
            <w:r>
              <w:t>16 (6.7)</w:t>
            </w:r>
          </w:p>
        </w:tc>
      </w:tr>
      <w:tr w:rsidR="000A0460" w14:paraId="087B74E2" w14:textId="77777777">
        <w:tc>
          <w:tcPr>
            <w:tcW w:w="0" w:type="auto"/>
          </w:tcPr>
          <w:p w14:paraId="6DF9BF1A" w14:textId="77777777" w:rsidR="000A0460" w:rsidRDefault="000A0460">
            <w:pPr>
              <w:pStyle w:val="Compact"/>
            </w:pPr>
          </w:p>
        </w:tc>
        <w:tc>
          <w:tcPr>
            <w:tcW w:w="0" w:type="auto"/>
          </w:tcPr>
          <w:p w14:paraId="21252D60" w14:textId="77777777" w:rsidR="000A0460" w:rsidRDefault="002954C1">
            <w:pPr>
              <w:pStyle w:val="Compact"/>
            </w:pPr>
            <w:r>
              <w:t>Impacted for CSCI and ASCI</w:t>
            </w:r>
          </w:p>
        </w:tc>
        <w:tc>
          <w:tcPr>
            <w:tcW w:w="0" w:type="auto"/>
          </w:tcPr>
          <w:p w14:paraId="2A4A8921" w14:textId="77777777" w:rsidR="000A0460" w:rsidRDefault="002954C1">
            <w:pPr>
              <w:pStyle w:val="Compact"/>
            </w:pPr>
            <w:r>
              <w:t>111 (46.6)</w:t>
            </w:r>
          </w:p>
        </w:tc>
      </w:tr>
      <w:tr w:rsidR="000A0460" w14:paraId="00A12226" w14:textId="77777777">
        <w:tc>
          <w:tcPr>
            <w:tcW w:w="0" w:type="auto"/>
          </w:tcPr>
          <w:p w14:paraId="033FB6EE" w14:textId="77777777" w:rsidR="000A0460" w:rsidRDefault="002954C1">
            <w:pPr>
              <w:pStyle w:val="Compact"/>
            </w:pPr>
            <w:r>
              <w:lastRenderedPageBreak/>
              <w:t>Stress condition</w:t>
            </w:r>
          </w:p>
        </w:tc>
        <w:tc>
          <w:tcPr>
            <w:tcW w:w="0" w:type="auto"/>
          </w:tcPr>
          <w:p w14:paraId="3E597E1C" w14:textId="77777777" w:rsidR="000A0460" w:rsidRDefault="002954C1">
            <w:pPr>
              <w:pStyle w:val="Compact"/>
            </w:pPr>
            <w:r>
              <w:t>Low stress</w:t>
            </w:r>
          </w:p>
        </w:tc>
        <w:tc>
          <w:tcPr>
            <w:tcW w:w="0" w:type="auto"/>
          </w:tcPr>
          <w:p w14:paraId="0A47D41D" w14:textId="77777777" w:rsidR="000A0460" w:rsidRDefault="002954C1">
            <w:pPr>
              <w:pStyle w:val="Compact"/>
            </w:pPr>
            <w:r>
              <w:t>15 (6.3)</w:t>
            </w:r>
          </w:p>
        </w:tc>
      </w:tr>
      <w:tr w:rsidR="000A0460" w14:paraId="00E6F9BC" w14:textId="77777777">
        <w:tc>
          <w:tcPr>
            <w:tcW w:w="0" w:type="auto"/>
          </w:tcPr>
          <w:p w14:paraId="40A7B577" w14:textId="77777777" w:rsidR="000A0460" w:rsidRDefault="000A0460">
            <w:pPr>
              <w:pStyle w:val="Compact"/>
            </w:pPr>
          </w:p>
        </w:tc>
        <w:tc>
          <w:tcPr>
            <w:tcW w:w="0" w:type="auto"/>
          </w:tcPr>
          <w:p w14:paraId="7CE96FC4" w14:textId="77777777" w:rsidR="000A0460" w:rsidRDefault="002954C1">
            <w:pPr>
              <w:pStyle w:val="Compact"/>
            </w:pPr>
            <w:r>
              <w:t>Stressed by chemistry and habitat degradation</w:t>
            </w:r>
          </w:p>
        </w:tc>
        <w:tc>
          <w:tcPr>
            <w:tcW w:w="0" w:type="auto"/>
          </w:tcPr>
          <w:p w14:paraId="2271C032" w14:textId="77777777" w:rsidR="000A0460" w:rsidRDefault="002954C1">
            <w:pPr>
              <w:pStyle w:val="Compact"/>
            </w:pPr>
            <w:r>
              <w:t>181 (76.1)</w:t>
            </w:r>
          </w:p>
        </w:tc>
      </w:tr>
      <w:tr w:rsidR="000A0460" w14:paraId="7C2B39A6" w14:textId="77777777">
        <w:tc>
          <w:tcPr>
            <w:tcW w:w="0" w:type="auto"/>
          </w:tcPr>
          <w:p w14:paraId="38076449" w14:textId="77777777" w:rsidR="000A0460" w:rsidRDefault="000A0460">
            <w:pPr>
              <w:pStyle w:val="Compact"/>
            </w:pPr>
          </w:p>
        </w:tc>
        <w:tc>
          <w:tcPr>
            <w:tcW w:w="0" w:type="auto"/>
          </w:tcPr>
          <w:p w14:paraId="0E9F06D6" w14:textId="77777777" w:rsidR="000A0460" w:rsidRDefault="002954C1">
            <w:pPr>
              <w:pStyle w:val="Compact"/>
            </w:pPr>
            <w:r>
              <w:t>Stressed by chemistry degradation</w:t>
            </w:r>
          </w:p>
        </w:tc>
        <w:tc>
          <w:tcPr>
            <w:tcW w:w="0" w:type="auto"/>
          </w:tcPr>
          <w:p w14:paraId="05D5F52C" w14:textId="77777777" w:rsidR="000A0460" w:rsidRDefault="002954C1">
            <w:pPr>
              <w:pStyle w:val="Compact"/>
            </w:pPr>
            <w:r>
              <w:t>10 (4.2)</w:t>
            </w:r>
          </w:p>
        </w:tc>
      </w:tr>
      <w:tr w:rsidR="000A0460" w14:paraId="33C4754F" w14:textId="77777777">
        <w:tc>
          <w:tcPr>
            <w:tcW w:w="0" w:type="auto"/>
          </w:tcPr>
          <w:p w14:paraId="214F9D01" w14:textId="77777777" w:rsidR="000A0460" w:rsidRDefault="000A0460">
            <w:pPr>
              <w:pStyle w:val="Compact"/>
            </w:pPr>
          </w:p>
        </w:tc>
        <w:tc>
          <w:tcPr>
            <w:tcW w:w="0" w:type="auto"/>
          </w:tcPr>
          <w:p w14:paraId="0646E10B" w14:textId="77777777" w:rsidR="000A0460" w:rsidRDefault="002954C1">
            <w:pPr>
              <w:pStyle w:val="Compact"/>
            </w:pPr>
            <w:r>
              <w:t>Stressed by habitat degradation</w:t>
            </w:r>
          </w:p>
        </w:tc>
        <w:tc>
          <w:tcPr>
            <w:tcW w:w="0" w:type="auto"/>
          </w:tcPr>
          <w:p w14:paraId="683426E1" w14:textId="77777777" w:rsidR="000A0460" w:rsidRDefault="002954C1">
            <w:pPr>
              <w:pStyle w:val="Compact"/>
            </w:pPr>
            <w:r>
              <w:t>25 (10.5)</w:t>
            </w:r>
          </w:p>
        </w:tc>
      </w:tr>
      <w:tr w:rsidR="000A0460" w14:paraId="04CEDB8A" w14:textId="77777777">
        <w:tc>
          <w:tcPr>
            <w:tcW w:w="0" w:type="auto"/>
          </w:tcPr>
          <w:p w14:paraId="12D51CF0" w14:textId="77777777" w:rsidR="000A0460" w:rsidRDefault="000A0460">
            <w:pPr>
              <w:pStyle w:val="Compact"/>
            </w:pPr>
          </w:p>
        </w:tc>
        <w:tc>
          <w:tcPr>
            <w:tcW w:w="0" w:type="auto"/>
          </w:tcPr>
          <w:p w14:paraId="14C3D05F" w14:textId="77777777" w:rsidR="000A0460" w:rsidRDefault="002954C1">
            <w:pPr>
              <w:pStyle w:val="Compact"/>
            </w:pPr>
            <w:r>
              <w:t>Stressed by low levels of chemistry or habitat degradation</w:t>
            </w:r>
          </w:p>
        </w:tc>
        <w:tc>
          <w:tcPr>
            <w:tcW w:w="0" w:type="auto"/>
          </w:tcPr>
          <w:p w14:paraId="371D944B" w14:textId="77777777" w:rsidR="000A0460" w:rsidRDefault="002954C1">
            <w:pPr>
              <w:pStyle w:val="Compact"/>
            </w:pPr>
            <w:r>
              <w:t>7 (2.9)</w:t>
            </w:r>
          </w:p>
        </w:tc>
      </w:tr>
    </w:tbl>
    <w:p w14:paraId="0EC8EBE4" w14:textId="77777777" w:rsidR="000A0460" w:rsidRDefault="002954C1">
      <w:pPr>
        <w:pStyle w:val="Heading1"/>
      </w:pPr>
      <w:bookmarkStart w:id="590" w:name="references"/>
      <w:r>
        <w:t>References</w:t>
      </w:r>
      <w:bookmarkEnd w:id="590"/>
    </w:p>
    <w:p w14:paraId="4D0E4A7E" w14:textId="77777777" w:rsidR="000A0460" w:rsidRDefault="002954C1">
      <w:pPr>
        <w:pStyle w:val="Bibliography"/>
      </w:pPr>
      <w:bookmarkStart w:id="591" w:name="ref-Cao07"/>
      <w:bookmarkStart w:id="592" w:name="refs"/>
      <w:r>
        <w:t xml:space="preserve">Cao, Y., C. P. Hawkins, J. Olson, and M. A. Kosterman. 2007. “Modeling Natural Environmental Gradients Improves the Accuracy and Precision of Diatom-Based Indicators.” </w:t>
      </w:r>
      <w:r>
        <w:rPr>
          <w:i/>
        </w:rPr>
        <w:t>Journal of the North American Benthological Society</w:t>
      </w:r>
      <w:r>
        <w:t xml:space="preserve"> 26 (3):566–85. </w:t>
      </w:r>
      <w:hyperlink r:id="rId18">
        <w:r>
          <w:rPr>
            <w:rStyle w:val="Hyperlink"/>
          </w:rPr>
          <w:t>https://doi.org/10.1899/06-078.1</w:t>
        </w:r>
      </w:hyperlink>
      <w:r>
        <w:t>.</w:t>
      </w:r>
    </w:p>
    <w:p w14:paraId="384C943F" w14:textId="4BA84822" w:rsidR="000A0460" w:rsidRDefault="002954C1">
      <w:pPr>
        <w:pStyle w:val="Bibliography"/>
      </w:pPr>
      <w:bookmarkStart w:id="593" w:name="ref-Collins07"/>
      <w:bookmarkEnd w:id="591"/>
      <w:r>
        <w:t xml:space="preserve">Collins, J. N., E. D. Stein, M. Sutula, R. Clark, A. E. Fetscher, L. Grenier, C. Grosso, and A. Wiskind. 2007. </w:t>
      </w:r>
      <w:r>
        <w:rPr>
          <w:i/>
        </w:rPr>
        <w:t>California Rapid Assessment Method (CRAM) for Wetlands, Ver.5.0.</w:t>
      </w:r>
      <w:r>
        <w:t xml:space="preserve"> </w:t>
      </w:r>
      <w:r>
        <w:rPr>
          <w:rStyle w:val="Hyperlink"/>
        </w:rPr>
        <w:fldChar w:fldCharType="begin"/>
      </w:r>
      <w:ins w:id="594" w:author="Raphael Mazor" w:date="2019-02-18T08:01:00Z">
        <w:r w:rsidR="00EE47DD">
          <w:rPr>
            <w:rStyle w:val="Hyperlink"/>
          </w:rPr>
          <w:instrText xml:space="preserve">HYPERLINK "C:\\url{http:\\www.cramwetlands.org\\documents\\}" \h </w:instrText>
        </w:r>
      </w:ins>
      <w:del w:id="595" w:author="Raphael Mazor" w:date="2019-02-18T08:01:00Z">
        <w:r w:rsidDel="00EE47DD">
          <w:rPr>
            <w:rStyle w:val="Hyperlink"/>
          </w:rPr>
          <w:delInstrText xml:space="preserve"> HYPERLINK "\\url{http://www.cramwetlands.org/documents/}" \h </w:delInstrText>
        </w:r>
      </w:del>
      <w:ins w:id="596" w:author="Raphael Mazor" w:date="2019-02-18T08:01:00Z">
        <w:r w:rsidR="00EE47DD">
          <w:rPr>
            <w:rStyle w:val="Hyperlink"/>
          </w:rPr>
        </w:r>
      </w:ins>
      <w:r>
        <w:rPr>
          <w:rStyle w:val="Hyperlink"/>
        </w:rPr>
        <w:fldChar w:fldCharType="separate"/>
      </w:r>
      <w:r>
        <w:rPr>
          <w:rStyle w:val="Hyperlink"/>
        </w:rPr>
        <w:t>\</w:t>
      </w:r>
      <w:proofErr w:type="spellStart"/>
      <w:r>
        <w:rPr>
          <w:rStyle w:val="Hyperlink"/>
        </w:rPr>
        <w:t>url</w:t>
      </w:r>
      <w:proofErr w:type="spellEnd"/>
      <w:r>
        <w:rPr>
          <w:rStyle w:val="Hyperlink"/>
        </w:rPr>
        <w:t>{http://www.cramwetlands.org/documents/}</w:t>
      </w:r>
      <w:r>
        <w:rPr>
          <w:rStyle w:val="Hyperlink"/>
        </w:rPr>
        <w:fldChar w:fldCharType="end"/>
      </w:r>
      <w:r>
        <w:t>.</w:t>
      </w:r>
    </w:p>
    <w:p w14:paraId="6CE011DF" w14:textId="77777777" w:rsidR="000A0460" w:rsidRDefault="002954C1">
      <w:pPr>
        <w:pStyle w:val="Bibliography"/>
      </w:pPr>
      <w:bookmarkStart w:id="597" w:name="ref-Davies06"/>
      <w:bookmarkEnd w:id="593"/>
      <w:r>
        <w:t xml:space="preserve">Davies, S. P., and S. K. Jackson. 2006. “The Biological Condition Gradient: A Descriptive Model for Interpreting Change in Aquatic Ecosystems.” </w:t>
      </w:r>
      <w:r>
        <w:rPr>
          <w:i/>
        </w:rPr>
        <w:t>Ecological Applications</w:t>
      </w:r>
      <w:r>
        <w:t xml:space="preserve"> 16 (4):1251–66.</w:t>
      </w:r>
    </w:p>
    <w:p w14:paraId="6B1A81CF" w14:textId="77777777" w:rsidR="000A0460" w:rsidRDefault="002954C1">
      <w:pPr>
        <w:pStyle w:val="Bibliography"/>
      </w:pPr>
      <w:bookmarkStart w:id="598" w:name="ref-Mazor15"/>
      <w:bookmarkEnd w:id="597"/>
      <w:r>
        <w:t>Mazor, R. D. 2015. “Bioassessment of Perennial Streams in Southern California: A Report on the First Five Years of the Stormwater Monitoring Coalitions’s Regional Stream Survey.” 844. Costa Mesa, California: Southern California Coastal Water Research Project.</w:t>
      </w:r>
    </w:p>
    <w:p w14:paraId="72F2CE51" w14:textId="77777777" w:rsidR="000A0460" w:rsidRDefault="002954C1">
      <w:pPr>
        <w:pStyle w:val="Bibliography"/>
      </w:pPr>
      <w:bookmarkStart w:id="599" w:name="ref-Mazor16"/>
      <w:bookmarkEnd w:id="598"/>
      <w:r>
        <w:t xml:space="preserve">Mazor, R. D., A. C. Rehn, P. R. Ode, M. Engeln, K. C. Schiff, E. D. Stein, D. J. Gillett, D. B. Herbst, and C. P. Hawkins. 2016. “Bioassessment in Complex Environments: Designing an Index for Consistent Meaning in Different Settings.” </w:t>
      </w:r>
      <w:r>
        <w:rPr>
          <w:i/>
        </w:rPr>
        <w:t>Freshwater Science</w:t>
      </w:r>
      <w:r>
        <w:t xml:space="preserve"> 35 (1):249–71.</w:t>
      </w:r>
    </w:p>
    <w:p w14:paraId="67E1FDD2" w14:textId="77777777" w:rsidR="000A0460" w:rsidRDefault="002954C1">
      <w:pPr>
        <w:pStyle w:val="Bibliography"/>
      </w:pPr>
      <w:bookmarkStart w:id="600" w:name="ref-Moss87"/>
      <w:bookmarkEnd w:id="599"/>
      <w:r>
        <w:t xml:space="preserve">Moss, D., M. T. Furse, J. F. Wright, and P. D. Armitage. 1987. “The Prediction of the Macro-Invertebrate Fauna of Unpolluted Running-Water Sites in Great Britain Using Environmental Data.” </w:t>
      </w:r>
      <w:r>
        <w:rPr>
          <w:i/>
        </w:rPr>
        <w:t>Freshwater Biology</w:t>
      </w:r>
      <w:r>
        <w:t xml:space="preserve"> 17 (1):41–52. </w:t>
      </w:r>
      <w:hyperlink r:id="rId19">
        <w:r>
          <w:rPr>
            <w:rStyle w:val="Hyperlink"/>
          </w:rPr>
          <w:t>https://doi.org/10.1111/j.1365-2427.1987.tb01027.x</w:t>
        </w:r>
      </w:hyperlink>
      <w:r>
        <w:t>.</w:t>
      </w:r>
      <w:bookmarkStart w:id="601" w:name="_GoBack"/>
      <w:bookmarkEnd w:id="601"/>
    </w:p>
    <w:p w14:paraId="63D35FFE" w14:textId="77777777" w:rsidR="000A0460" w:rsidRDefault="002954C1">
      <w:pPr>
        <w:pStyle w:val="Bibliography"/>
      </w:pPr>
      <w:bookmarkStart w:id="602" w:name="ref-Ode07"/>
      <w:bookmarkEnd w:id="600"/>
      <w:r>
        <w:t>Ode, P. R. 2007. “Standard Operating Procedures for Collecting Benthic Macroinvertebrate Samples and Associated Physical and Chemical Data for Ambient Bioassessment in California.” Surface Water Ambient Monitoring Program. Sacramento, CA.</w:t>
      </w:r>
    </w:p>
    <w:p w14:paraId="3F167308" w14:textId="77777777" w:rsidR="000A0460" w:rsidRDefault="002954C1">
      <w:pPr>
        <w:pStyle w:val="Bibliography"/>
      </w:pPr>
      <w:bookmarkStart w:id="603" w:name="ref-Rehn18"/>
      <w:bookmarkEnd w:id="602"/>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 </w:t>
      </w:r>
      <w:hyperlink r:id="rId20">
        <w:r>
          <w:rPr>
            <w:rStyle w:val="Hyperlink"/>
          </w:rPr>
          <w:t>https://www.waterboards.ca.gov/water_issues/programs/swamp/bioassessment/docs/physical_habitat_index_technical_memo.pdf</w:t>
        </w:r>
      </w:hyperlink>
      <w:r>
        <w:t>.</w:t>
      </w:r>
    </w:p>
    <w:p w14:paraId="5B47D8FD" w14:textId="77777777" w:rsidR="000A0460" w:rsidRDefault="002954C1">
      <w:pPr>
        <w:pStyle w:val="Bibliography"/>
      </w:pPr>
      <w:bookmarkStart w:id="604" w:name="ref-Solek11"/>
      <w:bookmarkEnd w:id="603"/>
      <w:r>
        <w:lastRenderedPageBreak/>
        <w:t xml:space="preserve">Solek, C. W., E. D. Stein, and M. Sutula. 2011. “Demonstration of an Integrated Watershed Assessment Using a Three-Tiered Assessment Framework.” </w:t>
      </w:r>
      <w:r>
        <w:rPr>
          <w:i/>
        </w:rPr>
        <w:t>Wetlands Ecology and Management</w:t>
      </w:r>
      <w:r>
        <w:t xml:space="preserve"> 19 (5):459–74. </w:t>
      </w:r>
      <w:hyperlink r:id="rId21">
        <w:r>
          <w:rPr>
            <w:rStyle w:val="Hyperlink"/>
          </w:rPr>
          <w:t>https://doi.org/10.1007/s11273-011-9230-6</w:t>
        </w:r>
      </w:hyperlink>
      <w:r>
        <w:t>.</w:t>
      </w:r>
    </w:p>
    <w:p w14:paraId="6E5C4F01" w14:textId="77777777" w:rsidR="000A0460" w:rsidRDefault="002954C1">
      <w:pPr>
        <w:pStyle w:val="Bibliography"/>
      </w:pPr>
      <w:bookmarkStart w:id="605" w:name="ref-Stoddard06"/>
      <w:bookmarkEnd w:id="604"/>
      <w:r>
        <w:t xml:space="preserve">Stoddard, J. L., D. P. Larsen, C. P. Hawkins, R. K. Johnson, and R. H. Norris. 2006. “Setting Expectations for the Ecological Condition of Streams: The Concept of Reference Condition.” </w:t>
      </w:r>
      <w:r>
        <w:rPr>
          <w:i/>
        </w:rPr>
        <w:t>Ecological Applications</w:t>
      </w:r>
      <w:r>
        <w:t xml:space="preserve"> 16 (4):1267–76. </w:t>
      </w:r>
      <w:hyperlink r:id="rId22">
        <w:r>
          <w:rPr>
            <w:rStyle w:val="Hyperlink"/>
          </w:rPr>
          <w:t>https://doi.org/10.1890/1051-0761(2006)016[1267:SEFTEC]2.0.CO;2</w:t>
        </w:r>
      </w:hyperlink>
      <w:r>
        <w:t>.</w:t>
      </w:r>
    </w:p>
    <w:p w14:paraId="664FC52F" w14:textId="77777777" w:rsidR="000A0460" w:rsidRDefault="002954C1">
      <w:pPr>
        <w:pStyle w:val="Bibliography"/>
      </w:pPr>
      <w:bookmarkStart w:id="606" w:name="ref-Therouxip"/>
      <w:bookmarkEnd w:id="605"/>
      <w:r>
        <w:t xml:space="preserve">Theroux, S., R. D. Mazor, M. W. Beck, P. Ode, M. Sutula, and E. D. Stein. n.d. “A Non-Predictive Algal Index for Complex Environments.” </w:t>
      </w:r>
      <w:r>
        <w:rPr>
          <w:i/>
        </w:rPr>
        <w:t>Ecological Indicators</w:t>
      </w:r>
      <w:r>
        <w:t>.</w:t>
      </w:r>
    </w:p>
    <w:p w14:paraId="1D4C849A" w14:textId="77777777" w:rsidR="000A0460" w:rsidRDefault="002954C1">
      <w:pPr>
        <w:pStyle w:val="Bibliography"/>
      </w:pPr>
      <w:bookmarkStart w:id="607" w:name="ref-Wood06"/>
      <w:bookmarkEnd w:id="606"/>
      <w:r>
        <w:t xml:space="preserve">Wood, S. N. 2006. </w:t>
      </w:r>
      <w:r>
        <w:rPr>
          <w:i/>
        </w:rPr>
        <w:t>Generalized Additive Models: An Introduction with R</w:t>
      </w:r>
      <w:r>
        <w:t>. London, United Kingdom: Chapman; Hall, CRC Press.</w:t>
      </w:r>
      <w:bookmarkEnd w:id="592"/>
      <w:bookmarkEnd w:id="607"/>
    </w:p>
    <w:sectPr w:rsidR="000A0460" w:rsidSect="002954C1">
      <w:footerReference w:type="default" r:id="rId2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aphael Mazor" w:date="2019-02-16T10:37:00Z" w:initials="RM">
    <w:p w14:paraId="6A66FE43" w14:textId="77777777" w:rsidR="00D03810" w:rsidRDefault="00D03810">
      <w:pPr>
        <w:pStyle w:val="CommentText"/>
      </w:pPr>
      <w:r>
        <w:rPr>
          <w:rStyle w:val="CommentReference"/>
        </w:rPr>
        <w:annotationRef/>
      </w:r>
      <w:r>
        <w:t xml:space="preserve">Cite figure (flow chart?) </w:t>
      </w:r>
    </w:p>
  </w:comment>
  <w:comment w:id="7" w:author="Raphael Mazor" w:date="2019-02-16T10:41:00Z" w:initials="RM">
    <w:p w14:paraId="0C3532CD" w14:textId="77777777" w:rsidR="00D03810" w:rsidRDefault="00D03810">
      <w:pPr>
        <w:pStyle w:val="CommentText"/>
      </w:pPr>
      <w:r>
        <w:rPr>
          <w:rStyle w:val="CommentReference"/>
        </w:rPr>
        <w:annotationRef/>
      </w:r>
      <w:r>
        <w:t>Keep messaging/language consistent…. I don’t want different parts with different authors to appear to contradict each other….</w:t>
      </w:r>
    </w:p>
  </w:comment>
  <w:comment w:id="4" w:author="Raphael Mazor" w:date="2019-02-16T10:39:00Z" w:initials="RM">
    <w:p w14:paraId="6FEA8982" w14:textId="77777777" w:rsidR="00D03810" w:rsidRDefault="00D03810">
      <w:pPr>
        <w:pStyle w:val="CommentText"/>
      </w:pPr>
      <w:r>
        <w:rPr>
          <w:rStyle w:val="CommentReference"/>
        </w:rPr>
        <w:annotationRef/>
      </w:r>
      <w:r>
        <w:t>Maybe this is already covered in the intro… I think it’s the kind of fundamental point that is worth mentioning wherever relevant. But we don’t want to be too repetitive!</w:t>
      </w:r>
    </w:p>
  </w:comment>
  <w:comment w:id="54" w:author="Raphael Mazor" w:date="2019-02-16T10:42:00Z" w:initials="RM">
    <w:p w14:paraId="13AA326C" w14:textId="77777777" w:rsidR="00D03810" w:rsidRDefault="00D03810">
      <w:pPr>
        <w:pStyle w:val="CommentText"/>
      </w:pPr>
      <w:r>
        <w:rPr>
          <w:rStyle w:val="CommentReference"/>
        </w:rPr>
        <w:annotationRef/>
      </w:r>
      <w:r>
        <w:t>Comprehensive?</w:t>
      </w:r>
    </w:p>
  </w:comment>
  <w:comment w:id="64" w:author="Raphael Mazor" w:date="2019-02-16T10:43:00Z" w:initials="RM">
    <w:p w14:paraId="035D05D2" w14:textId="77777777" w:rsidR="00D03810" w:rsidRDefault="00D03810">
      <w:pPr>
        <w:pStyle w:val="CommentText"/>
      </w:pPr>
      <w:r>
        <w:rPr>
          <w:rStyle w:val="CommentReference"/>
        </w:rPr>
        <w:annotationRef/>
      </w:r>
      <w:r>
        <w:t xml:space="preserve">True, but it’s not part of the SQI. Or at least not addressed. </w:t>
      </w:r>
      <w:proofErr w:type="gramStart"/>
      <w:r>
        <w:t>So</w:t>
      </w:r>
      <w:proofErr w:type="gramEnd"/>
      <w:r>
        <w:t xml:space="preserve"> this is speculative now.</w:t>
      </w:r>
    </w:p>
  </w:comment>
  <w:comment w:id="74" w:author="Raphael Mazor" w:date="2019-02-16T10:53:00Z" w:initials="RM">
    <w:p w14:paraId="22B4FFB0" w14:textId="77777777" w:rsidR="00D03810" w:rsidRDefault="00D03810">
      <w:pPr>
        <w:pStyle w:val="CommentText"/>
      </w:pPr>
      <w:r>
        <w:rPr>
          <w:rStyle w:val="CommentReference"/>
        </w:rPr>
        <w:annotationRef/>
      </w:r>
      <w:r>
        <w:t xml:space="preserve">I’m a bit confused---are we describing ways to measure water chemistry? Our selection </w:t>
      </w:r>
      <w:proofErr w:type="gramStart"/>
      <w:r>
        <w:t>process</w:t>
      </w:r>
      <w:proofErr w:type="gramEnd"/>
      <w:r>
        <w:t>?</w:t>
      </w:r>
    </w:p>
    <w:p w14:paraId="14C1D7D6" w14:textId="77777777" w:rsidR="00D03810" w:rsidRDefault="00D03810">
      <w:pPr>
        <w:pStyle w:val="CommentText"/>
      </w:pPr>
    </w:p>
    <w:p w14:paraId="6B81D87F" w14:textId="77777777" w:rsidR="00D03810" w:rsidRDefault="00D03810">
      <w:pPr>
        <w:pStyle w:val="CommentText"/>
      </w:pPr>
      <w:r>
        <w:t xml:space="preserve">Let’s think about the structure/needs for </w:t>
      </w:r>
      <w:proofErr w:type="spellStart"/>
      <w:r>
        <w:t>ths</w:t>
      </w:r>
      <w:proofErr w:type="spellEnd"/>
      <w:r>
        <w:t xml:space="preserve"> section</w:t>
      </w:r>
    </w:p>
  </w:comment>
  <w:comment w:id="105" w:author="Raphael Mazor" w:date="2019-02-16T10:54:00Z" w:initials="RM">
    <w:p w14:paraId="6F5B8355" w14:textId="77777777" w:rsidR="00D03810" w:rsidRDefault="00D03810">
      <w:pPr>
        <w:pStyle w:val="CommentText"/>
      </w:pPr>
      <w:r>
        <w:rPr>
          <w:rStyle w:val="CommentReference"/>
        </w:rPr>
        <w:annotationRef/>
      </w:r>
      <w:r>
        <w:t>Each of these sections should have two elements:</w:t>
      </w:r>
    </w:p>
    <w:p w14:paraId="24CA562E" w14:textId="77777777" w:rsidR="00D03810" w:rsidRDefault="00D03810">
      <w:pPr>
        <w:pStyle w:val="CommentText"/>
      </w:pPr>
    </w:p>
    <w:p w14:paraId="0158F7C2" w14:textId="77777777" w:rsidR="00D03810" w:rsidRDefault="00D03810" w:rsidP="00DD1F06">
      <w:pPr>
        <w:pStyle w:val="CommentText"/>
        <w:numPr>
          <w:ilvl w:val="0"/>
          <w:numId w:val="20"/>
        </w:numPr>
      </w:pPr>
      <w:r>
        <w:t>How did we select indicators?</w:t>
      </w:r>
    </w:p>
    <w:p w14:paraId="4D25872C" w14:textId="77777777" w:rsidR="00D03810" w:rsidRDefault="00D03810" w:rsidP="00DD1F06">
      <w:pPr>
        <w:pStyle w:val="CommentText"/>
        <w:numPr>
          <w:ilvl w:val="0"/>
          <w:numId w:val="20"/>
        </w:numPr>
      </w:pPr>
      <w:r>
        <w:t>How did we combine indicators?</w:t>
      </w:r>
    </w:p>
    <w:p w14:paraId="33BF7795" w14:textId="77777777" w:rsidR="00D03810" w:rsidRDefault="00D03810" w:rsidP="00DD1F06">
      <w:pPr>
        <w:pStyle w:val="CommentText"/>
      </w:pPr>
    </w:p>
    <w:p w14:paraId="535B50D7" w14:textId="77777777" w:rsidR="00D03810" w:rsidRDefault="00D03810" w:rsidP="00DD1F06">
      <w:pPr>
        <w:pStyle w:val="CommentText"/>
      </w:pPr>
      <w:r>
        <w:t>For response, we also need: How did we set thresholds for identifying healthy conditions?</w:t>
      </w:r>
    </w:p>
  </w:comment>
  <w:comment w:id="132" w:author="Raphael Mazor" w:date="2019-02-16T10:55:00Z" w:initials="RM">
    <w:p w14:paraId="71392D68" w14:textId="77777777" w:rsidR="00D03810" w:rsidRDefault="00D03810">
      <w:pPr>
        <w:pStyle w:val="CommentText"/>
      </w:pPr>
      <w:r>
        <w:rPr>
          <w:rStyle w:val="CommentReference"/>
        </w:rPr>
        <w:annotationRef/>
      </w:r>
      <w:r>
        <w:t>TBH I am not sure a score of 0 is possible. But that’s a deep-in-the-weeds, not-very-important detail.</w:t>
      </w:r>
    </w:p>
  </w:comment>
  <w:comment w:id="146" w:author="Raphael Mazor" w:date="2019-02-18T07:44:00Z" w:initials="RM">
    <w:p w14:paraId="398FDECD" w14:textId="77777777" w:rsidR="00D03810" w:rsidRDefault="00D03810">
      <w:pPr>
        <w:pStyle w:val="CommentText"/>
      </w:pPr>
      <w:r>
        <w:rPr>
          <w:rStyle w:val="CommentReference"/>
        </w:rPr>
        <w:annotationRef/>
      </w:r>
      <w:r>
        <w:t>I don’t know if we need to discuss the BCG model much here—we may even drop it and switch to ref-derived thresholds?</w:t>
      </w:r>
    </w:p>
    <w:p w14:paraId="5F63273A" w14:textId="77777777" w:rsidR="00D03810" w:rsidRDefault="00D03810">
      <w:pPr>
        <w:pStyle w:val="CommentText"/>
      </w:pPr>
    </w:p>
    <w:p w14:paraId="79E4C438" w14:textId="77777777" w:rsidR="00D03810" w:rsidRDefault="00D03810">
      <w:pPr>
        <w:pStyle w:val="CommentText"/>
      </w:pPr>
      <w:r>
        <w:t xml:space="preserve">Also, I don’t know if the </w:t>
      </w:r>
      <w:proofErr w:type="spellStart"/>
      <w:r>
        <w:t>gradiation</w:t>
      </w:r>
      <w:proofErr w:type="spellEnd"/>
      <w:r>
        <w:t xml:space="preserve"> beyond pass/fail matters yet???</w:t>
      </w:r>
    </w:p>
  </w:comment>
  <w:comment w:id="157" w:author="Raphael Mazor" w:date="2019-02-18T07:54:00Z" w:initials="RM">
    <w:p w14:paraId="5848849D" w14:textId="77777777" w:rsidR="00D03810" w:rsidRDefault="00D03810">
      <w:pPr>
        <w:pStyle w:val="CommentText"/>
      </w:pPr>
      <w:r>
        <w:rPr>
          <w:rStyle w:val="CommentReference"/>
        </w:rPr>
        <w:annotationRef/>
      </w:r>
      <w:r>
        <w:t xml:space="preserve">We need a table/appendix </w:t>
      </w:r>
      <w:proofErr w:type="spellStart"/>
      <w:r>
        <w:t>crosswalking</w:t>
      </w:r>
      <w:proofErr w:type="spellEnd"/>
      <w:r>
        <w:t xml:space="preserve"> index scores to BCG tiers</w:t>
      </w:r>
    </w:p>
  </w:comment>
  <w:comment w:id="177" w:author="Raphael Mazor" w:date="2019-02-18T08:08:00Z" w:initials="RM">
    <w:p w14:paraId="348F101A" w14:textId="77777777" w:rsidR="00D03810" w:rsidRDefault="00D03810">
      <w:pPr>
        <w:pStyle w:val="CommentText"/>
      </w:pPr>
      <w:r>
        <w:rPr>
          <w:rStyle w:val="CommentReference"/>
        </w:rPr>
        <w:annotationRef/>
      </w:r>
      <w:r>
        <w:t>We need a table illustrating this crosswalk.</w:t>
      </w:r>
    </w:p>
    <w:p w14:paraId="44417ADB" w14:textId="2CCACA87" w:rsidR="00D03810" w:rsidRDefault="00D03810">
      <w:pPr>
        <w:pStyle w:val="CommentText"/>
      </w:pPr>
      <w:r>
        <w:t>Through formatting, you can probably also show the index cutoffs</w:t>
      </w:r>
    </w:p>
  </w:comment>
  <w:comment w:id="192" w:author="Raphael Mazor" w:date="2019-02-18T08:11:00Z" w:initials="RM">
    <w:p w14:paraId="7324E76D" w14:textId="77777777" w:rsidR="00D03810" w:rsidRDefault="00D03810">
      <w:pPr>
        <w:pStyle w:val="CommentText"/>
      </w:pPr>
      <w:r>
        <w:rPr>
          <w:rStyle w:val="CommentReference"/>
        </w:rPr>
        <w:annotationRef/>
      </w:r>
      <w:r>
        <w:t xml:space="preserve">Indicate combined numeric values, plus index thresholds </w:t>
      </w:r>
    </w:p>
    <w:p w14:paraId="78E1ED96" w14:textId="77777777" w:rsidR="00D03810" w:rsidRDefault="00D03810">
      <w:pPr>
        <w:pStyle w:val="CommentText"/>
      </w:pPr>
    </w:p>
    <w:p w14:paraId="272E7340" w14:textId="0239A7AB" w:rsidR="00D03810" w:rsidRDefault="00D03810">
      <w:pPr>
        <w:pStyle w:val="CommentText"/>
      </w:pPr>
      <w:r>
        <w:t>In caption, indicate how the algae BCG lacked a Tier 6, and both lacked a Tier 1.</w:t>
      </w:r>
    </w:p>
    <w:p w14:paraId="6C868194" w14:textId="2333CF67" w:rsidR="00D03810" w:rsidRDefault="00D03810">
      <w:pPr>
        <w:pStyle w:val="CommentText"/>
      </w:pPr>
    </w:p>
  </w:comment>
  <w:comment w:id="305" w:author="Raphael Mazor" w:date="2019-02-18T08:13:00Z" w:initials="RM">
    <w:p w14:paraId="287549EB" w14:textId="77777777" w:rsidR="00D03810" w:rsidRDefault="00D03810">
      <w:pPr>
        <w:pStyle w:val="CommentText"/>
      </w:pPr>
      <w:r>
        <w:rPr>
          <w:rStyle w:val="CommentReference"/>
        </w:rPr>
        <w:annotationRef/>
      </w:r>
      <w:r>
        <w:t xml:space="preserve">They </w:t>
      </w:r>
      <w:proofErr w:type="spellStart"/>
      <w:r>
        <w:t>wren’t</w:t>
      </w:r>
      <w:proofErr w:type="spellEnd"/>
      <w:r>
        <w:t xml:space="preserve"> chosen because they indicate eutrophication. This is all true, but I would drop or reduce it.</w:t>
      </w:r>
    </w:p>
    <w:p w14:paraId="13B4D945" w14:textId="77777777" w:rsidR="00D03810" w:rsidRDefault="00D03810">
      <w:pPr>
        <w:pStyle w:val="CommentText"/>
      </w:pPr>
    </w:p>
    <w:p w14:paraId="2FD6A728" w14:textId="59104D28" w:rsidR="00D03810" w:rsidRDefault="00D03810">
      <w:pPr>
        <w:pStyle w:val="CommentText"/>
      </w:pPr>
      <w:r>
        <w:t>Suggest deleting all highlighted text</w:t>
      </w:r>
    </w:p>
  </w:comment>
  <w:comment w:id="395" w:author="Raphael Mazor" w:date="2019-02-18T09:59:00Z" w:initials="RM">
    <w:p w14:paraId="2F997DBF" w14:textId="21FE9CED" w:rsidR="00D03810" w:rsidRDefault="00D03810">
      <w:pPr>
        <w:pStyle w:val="CommentText"/>
      </w:pPr>
      <w:r>
        <w:rPr>
          <w:rStyle w:val="CommentReference"/>
        </w:rPr>
        <w:annotationRef/>
      </w:r>
      <w:r>
        <w:t xml:space="preserve">Did we not simplify this to </w:t>
      </w:r>
      <w:proofErr w:type="spellStart"/>
      <w:r>
        <w:t>glm</w:t>
      </w:r>
      <w:proofErr w:type="spellEnd"/>
      <w:r>
        <w:t>?</w:t>
      </w:r>
    </w:p>
  </w:comment>
  <w:comment w:id="433" w:author="Raphael Mazor" w:date="2019-02-18T10:04:00Z" w:initials="RM">
    <w:p w14:paraId="4821F39D" w14:textId="7C20D094" w:rsidR="00D03810" w:rsidRDefault="00D03810">
      <w:pPr>
        <w:pStyle w:val="CommentText"/>
      </w:pPr>
      <w:r>
        <w:rPr>
          <w:rStyle w:val="CommentReference"/>
        </w:rPr>
        <w:annotationRef/>
      </w:r>
      <w:r>
        <w:t>Are you sure this is right? Isn’t it (1-pChem) * (1-pHab)</w:t>
      </w:r>
    </w:p>
  </w:comment>
  <w:comment w:id="439" w:author="Raphael Mazor" w:date="2019-02-18T10:05:00Z" w:initials="RM">
    <w:p w14:paraId="50D062B9" w14:textId="0E3E848A" w:rsidR="00D03810" w:rsidRDefault="00D03810">
      <w:pPr>
        <w:pStyle w:val="CommentText"/>
      </w:pPr>
      <w:r>
        <w:rPr>
          <w:rStyle w:val="CommentReference"/>
        </w:rPr>
        <w:annotationRef/>
      </w:r>
      <w:r>
        <w:t>Probably can restate this better.</w:t>
      </w:r>
    </w:p>
  </w:comment>
  <w:comment w:id="506" w:author="Raphael Mazor" w:date="2019-02-18T10:05:00Z" w:initials="RM">
    <w:p w14:paraId="386FFE2D" w14:textId="6B33156E" w:rsidR="00D03810" w:rsidRDefault="00D03810">
      <w:pPr>
        <w:pStyle w:val="CommentText"/>
      </w:pPr>
      <w:r>
        <w:rPr>
          <w:rStyle w:val="CommentReference"/>
        </w:rPr>
        <w:annotationRef/>
      </w:r>
      <w:r>
        <w:t>This section is described with too much math, too little concept….</w:t>
      </w:r>
    </w:p>
  </w:comment>
  <w:comment w:id="545" w:author="Raphael Mazor" w:date="2019-02-18T10:20:00Z" w:initials="RM">
    <w:p w14:paraId="3C3A3FE1" w14:textId="0AF5C431" w:rsidR="00D03810" w:rsidRDefault="00D03810">
      <w:pPr>
        <w:pStyle w:val="CommentText"/>
      </w:pPr>
      <w:r>
        <w:rPr>
          <w:rStyle w:val="CommentReference"/>
        </w:rPr>
        <w:annotationRef/>
      </w:r>
      <w:r>
        <w:t>Sounds redundant…</w:t>
      </w:r>
    </w:p>
  </w:comment>
  <w:comment w:id="568" w:author="Raphael Mazor" w:date="2019-02-18T10:25:00Z" w:initials="RM">
    <w:p w14:paraId="0EDBC185" w14:textId="75C1C073" w:rsidR="00D03810" w:rsidRDefault="00D03810">
      <w:pPr>
        <w:pStyle w:val="CommentText"/>
      </w:pPr>
      <w:r>
        <w:rPr>
          <w:rStyle w:val="CommentReference"/>
        </w:rPr>
        <w:annotationRef/>
      </w:r>
      <w:r>
        <w:t>Maybe 2009?</w:t>
      </w:r>
    </w:p>
  </w:comment>
  <w:comment w:id="573" w:author="Raphael Mazor" w:date="2019-02-18T10:26:00Z" w:initials="RM">
    <w:p w14:paraId="00553A31" w14:textId="191EFB3E" w:rsidR="00D03810" w:rsidRDefault="00D03810">
      <w:pPr>
        <w:pStyle w:val="CommentText"/>
      </w:pPr>
      <w:r>
        <w:rPr>
          <w:rStyle w:val="CommentReference"/>
        </w:rPr>
        <w:annotationRef/>
      </w:r>
      <w:r>
        <w:t>Respectable, but we need to do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66FE43" w15:done="0"/>
  <w15:commentEx w15:paraId="0C3532CD" w15:done="0"/>
  <w15:commentEx w15:paraId="6FEA8982" w15:done="0"/>
  <w15:commentEx w15:paraId="13AA326C" w15:done="0"/>
  <w15:commentEx w15:paraId="035D05D2" w15:done="0"/>
  <w15:commentEx w15:paraId="6B81D87F" w15:done="0"/>
  <w15:commentEx w15:paraId="535B50D7" w15:done="0"/>
  <w15:commentEx w15:paraId="71392D68" w15:done="0"/>
  <w15:commentEx w15:paraId="79E4C438" w15:done="0"/>
  <w15:commentEx w15:paraId="5848849D" w15:done="0"/>
  <w15:commentEx w15:paraId="44417ADB" w15:done="0"/>
  <w15:commentEx w15:paraId="6C868194" w15:done="0"/>
  <w15:commentEx w15:paraId="2FD6A728" w15:done="0"/>
  <w15:commentEx w15:paraId="2F997DBF" w15:done="0"/>
  <w15:commentEx w15:paraId="4821F39D" w15:done="0"/>
  <w15:commentEx w15:paraId="50D062B9" w15:done="0"/>
  <w15:commentEx w15:paraId="386FFE2D" w15:done="0"/>
  <w15:commentEx w15:paraId="3C3A3FE1" w15:done="0"/>
  <w15:commentEx w15:paraId="0EDBC185" w15:done="0"/>
  <w15:commentEx w15:paraId="00553A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66FE43" w16cid:durableId="20126666"/>
  <w16cid:commentId w16cid:paraId="0C3532CD" w16cid:durableId="2012675A"/>
  <w16cid:commentId w16cid:paraId="6FEA8982" w16cid:durableId="201266FB"/>
  <w16cid:commentId w16cid:paraId="13AA326C" w16cid:durableId="2012679A"/>
  <w16cid:commentId w16cid:paraId="035D05D2" w16cid:durableId="201267B6"/>
  <w16cid:commentId w16cid:paraId="6B81D87F" w16cid:durableId="20126A1A"/>
  <w16cid:commentId w16cid:paraId="535B50D7" w16cid:durableId="20126A4D"/>
  <w16cid:commentId w16cid:paraId="71392D68" w16cid:durableId="20126A92"/>
  <w16cid:commentId w16cid:paraId="79E4C438" w16cid:durableId="2014E0C2"/>
  <w16cid:commentId w16cid:paraId="44417ADB" w16cid:durableId="2014E695"/>
  <w16cid:commentId w16cid:paraId="6C868194" w16cid:durableId="2014E73E"/>
  <w16cid:commentId w16cid:paraId="2FD6A728" w16cid:durableId="2014E7C6"/>
  <w16cid:commentId w16cid:paraId="2F997DBF" w16cid:durableId="20150075"/>
  <w16cid:commentId w16cid:paraId="50D062B9" w16cid:durableId="201501D6"/>
  <w16cid:commentId w16cid:paraId="386FFE2D" w16cid:durableId="20150204"/>
  <w16cid:commentId w16cid:paraId="3C3A3FE1" w16cid:durableId="20150570"/>
  <w16cid:commentId w16cid:paraId="0EDBC185" w16cid:durableId="2015068C"/>
  <w16cid:commentId w16cid:paraId="00553A31" w16cid:durableId="201506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89C27" w14:textId="77777777" w:rsidR="00347A31" w:rsidRDefault="00347A31">
      <w:pPr>
        <w:spacing w:after="0"/>
      </w:pPr>
      <w:r>
        <w:separator/>
      </w:r>
    </w:p>
  </w:endnote>
  <w:endnote w:type="continuationSeparator" w:id="0">
    <w:p w14:paraId="31CE5524" w14:textId="77777777" w:rsidR="00347A31" w:rsidRDefault="00347A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1E22BD3A" w14:textId="77777777" w:rsidR="00D03810" w:rsidRDefault="00D038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C22D9E" w14:textId="77777777" w:rsidR="00D03810" w:rsidRDefault="00D03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79915" w14:textId="77777777" w:rsidR="00347A31" w:rsidRDefault="00347A31">
      <w:r>
        <w:separator/>
      </w:r>
    </w:p>
  </w:footnote>
  <w:footnote w:type="continuationSeparator" w:id="0">
    <w:p w14:paraId="1A019231" w14:textId="77777777" w:rsidR="00347A31" w:rsidRDefault="00347A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0A082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F708B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43B07559"/>
    <w:multiLevelType w:val="hybridMultilevel"/>
    <w:tmpl w:val="6096E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4"/>
  </w:num>
  <w:num w:numId="15">
    <w:abstractNumId w:val="2"/>
  </w:num>
  <w:num w:numId="16">
    <w:abstractNumId w:val="2"/>
  </w:num>
  <w:num w:numId="17">
    <w:abstractNumId w:val="2"/>
  </w:num>
  <w:num w:numId="18">
    <w:abstractNumId w:val="2"/>
  </w:num>
  <w:num w:numId="19">
    <w:abstractNumId w:val="2"/>
  </w:num>
  <w:num w:numId="2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Mazor">
    <w15:presenceInfo w15:providerId="AD" w15:userId="S-1-5-21-1046985400-190588863-2059224091-13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4955"/>
    <w:rsid w:val="000A0460"/>
    <w:rsid w:val="000A2F9F"/>
    <w:rsid w:val="001E1570"/>
    <w:rsid w:val="00282076"/>
    <w:rsid w:val="002954C1"/>
    <w:rsid w:val="002E5BA6"/>
    <w:rsid w:val="00347A31"/>
    <w:rsid w:val="003D7411"/>
    <w:rsid w:val="003E5498"/>
    <w:rsid w:val="004E29B3"/>
    <w:rsid w:val="00531022"/>
    <w:rsid w:val="00590D07"/>
    <w:rsid w:val="00776EA8"/>
    <w:rsid w:val="00784D58"/>
    <w:rsid w:val="008C088D"/>
    <w:rsid w:val="008D6863"/>
    <w:rsid w:val="008E497C"/>
    <w:rsid w:val="008E786F"/>
    <w:rsid w:val="00944DF5"/>
    <w:rsid w:val="00956806"/>
    <w:rsid w:val="009C536E"/>
    <w:rsid w:val="00A0215E"/>
    <w:rsid w:val="00AA7519"/>
    <w:rsid w:val="00B86B75"/>
    <w:rsid w:val="00BB33A2"/>
    <w:rsid w:val="00BC48D5"/>
    <w:rsid w:val="00C36279"/>
    <w:rsid w:val="00D03810"/>
    <w:rsid w:val="00DD1F06"/>
    <w:rsid w:val="00E315A3"/>
    <w:rsid w:val="00E75949"/>
    <w:rsid w:val="00EE47DD"/>
    <w:rsid w:val="00FC4C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1FE6"/>
  <w15:docId w15:val="{E7C72024-B152-490C-9F9A-ECCAA38E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CommentReference">
    <w:name w:val="annotation reference"/>
    <w:basedOn w:val="DefaultParagraphFont"/>
    <w:semiHidden/>
    <w:unhideWhenUsed/>
    <w:rsid w:val="002954C1"/>
    <w:rPr>
      <w:sz w:val="16"/>
      <w:szCs w:val="16"/>
    </w:rPr>
  </w:style>
  <w:style w:type="paragraph" w:styleId="CommentText">
    <w:name w:val="annotation text"/>
    <w:basedOn w:val="Normal"/>
    <w:link w:val="CommentTextChar"/>
    <w:semiHidden/>
    <w:unhideWhenUsed/>
    <w:rsid w:val="002954C1"/>
    <w:rPr>
      <w:sz w:val="20"/>
      <w:szCs w:val="20"/>
    </w:rPr>
  </w:style>
  <w:style w:type="character" w:customStyle="1" w:styleId="CommentTextChar">
    <w:name w:val="Comment Text Char"/>
    <w:basedOn w:val="DefaultParagraphFont"/>
    <w:link w:val="CommentText"/>
    <w:semiHidden/>
    <w:rsid w:val="002954C1"/>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2954C1"/>
    <w:rPr>
      <w:b/>
      <w:bCs/>
    </w:rPr>
  </w:style>
  <w:style w:type="character" w:customStyle="1" w:styleId="CommentSubjectChar">
    <w:name w:val="Comment Subject Char"/>
    <w:basedOn w:val="CommentTextChar"/>
    <w:link w:val="CommentSubject"/>
    <w:semiHidden/>
    <w:rsid w:val="002954C1"/>
    <w:rPr>
      <w:rFonts w:ascii="Times New Roman" w:hAnsi="Times New Roman"/>
      <w:b/>
      <w:bCs/>
      <w:sz w:val="20"/>
      <w:szCs w:val="20"/>
    </w:rPr>
  </w:style>
  <w:style w:type="paragraph" w:styleId="BalloonText">
    <w:name w:val="Balloon Text"/>
    <w:basedOn w:val="Normal"/>
    <w:link w:val="BalloonTextChar"/>
    <w:semiHidden/>
    <w:unhideWhenUsed/>
    <w:rsid w:val="002954C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954C1"/>
    <w:rPr>
      <w:rFonts w:ascii="Segoe UI" w:hAnsi="Segoe UI" w:cs="Segoe UI"/>
      <w:sz w:val="18"/>
      <w:szCs w:val="18"/>
    </w:rPr>
  </w:style>
  <w:style w:type="table" w:styleId="TableGrid">
    <w:name w:val="Table Grid"/>
    <w:basedOn w:val="TableNormal"/>
    <w:rsid w:val="0053102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phaelm@sccwrp.org" TargetMode="External"/><Relationship Id="rId13" Type="http://schemas.openxmlformats.org/officeDocument/2006/relationships/image" Target="media/image1.png"/><Relationship Id="rId18" Type="http://schemas.openxmlformats.org/officeDocument/2006/relationships/hyperlink" Target="https://doi.org/10.1899/06-078.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07/s11273-011-9230-6" TargetMode="External"/><Relationship Id="rId7" Type="http://schemas.openxmlformats.org/officeDocument/2006/relationships/hyperlink" Target="mailto:marcusb@sccwrp.org" TargetMode="External"/><Relationship Id="rId12" Type="http://schemas.microsoft.com/office/2016/09/relationships/commentsIds" Target="commentsIds.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waterboards.ca.gov/water_issues/programs/swamp/bioassessment/docs/physical_habitat_index_technical_memo.pdf"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s://doi.org/10.1111/j.1365-2427.1987.tb01027.x" TargetMode="External"/><Relationship Id="rId4" Type="http://schemas.openxmlformats.org/officeDocument/2006/relationships/webSettings" Target="webSettings.xml"/><Relationship Id="rId9" Type="http://schemas.openxmlformats.org/officeDocument/2006/relationships/hyperlink" Target="mailto:kens@sccwrp.org" TargetMode="External"/><Relationship Id="rId14" Type="http://schemas.openxmlformats.org/officeDocument/2006/relationships/image" Target="media/image2.png"/><Relationship Id="rId22" Type="http://schemas.openxmlformats.org/officeDocument/2006/relationships/hyperlink" Target="https://doi.org/10.1890/1051-0761(2006)016%5b1267:SEFTEC%5d2.0.C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5862</Words>
  <Characters>33419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The Stream Condition Index: A Multi-Indicator Tool For Enhancing Environmental Management Communication</vt:lpstr>
    </vt:vector>
  </TitlesOfParts>
  <Company/>
  <LinksUpToDate>false</LinksUpToDate>
  <CharactersWithSpaces>39203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Condition Index: A Multi-Indicator Tool For Enhancing Environmental Management Communication</dc:title>
  <dc:creator>Marcus W. Beck (marcusb@sccwrp.org), Raphael D. Mazor (raphaelm@sccwrp.org), Kenneth C. Schiff (kens@sccwrp.org</dc:creator>
  <cp:keywords/>
  <cp:lastModifiedBy>Raphael Mazor</cp:lastModifiedBy>
  <cp:revision>10</cp:revision>
  <dcterms:created xsi:type="dcterms:W3CDTF">2019-02-18T16:01:00Z</dcterms:created>
  <dcterms:modified xsi:type="dcterms:W3CDTF">2019-02-18T18:28:00Z</dcterms:modified>
</cp:coreProperties>
</file>