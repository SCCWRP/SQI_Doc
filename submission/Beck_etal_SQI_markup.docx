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70926" w14:textId="3CD7F40E" w:rsidR="0096337B" w:rsidRDefault="0080172E" w:rsidP="008506AB">
      <w:pPr>
        <w:pStyle w:val="Heading1"/>
        <w:spacing w:line="480" w:lineRule="auto"/>
      </w:pPr>
      <w:bookmarkStart w:id="0" w:name="abstract"/>
      <w:r>
        <w:t>Abstract</w:t>
      </w:r>
      <w:bookmarkEnd w:id="0"/>
    </w:p>
    <w:p w14:paraId="78ED7386" w14:textId="01245445" w:rsidR="00A54752" w:rsidRDefault="00A54752" w:rsidP="00A54752">
      <w:pPr>
        <w:pStyle w:val="FirstParagraph"/>
        <w:spacing w:line="480" w:lineRule="auto"/>
      </w:pPr>
      <w:r>
        <w:t xml:space="preserve">Assessment of stream health is a function of the physical, chemical, and biological integrity of the water body. While monitoring of all three indicator types is common, combining them into a unified assessment of stream quality is rare. In this study, a unified index was developed that compares biological response to physical and chemical stressors for southern California </w:t>
      </w:r>
      <w:proofErr w:type="spellStart"/>
      <w:r>
        <w:t>wadeable</w:t>
      </w:r>
      <w:proofErr w:type="spellEnd"/>
      <w:r>
        <w:t xml:space="preserve"> streams using a scientifically rigorous, easy-to-understand tool intended to facilitate stream management. The Stream Quality Index (SQI) is based on a stressor-response empirical model that quantifies the expected likelihood that chemical and physical stressors will impact multiple components of biological condition. While the individual stressor and response components are quantitative and have similar meaning across a variety of environmental settings, the final SQI narrative assessment is categorical and designed to be directly actionable within a management context. The four narrative assessment categories are: (1) “healthy and unstressed” (i.e., unimpacted biology, no stressors); (2) “healthy and resilient” (i.e., stressed, but biological communities are healthy); (3) “impacted and stressed” (i.e., impacted biology from observed stressors); and (4) “impacted by unknown stress” (i.e., biology is impacted, but stressors are low). To facilitate adoption by managers, a web-based application was developed that not only maps overall SQI results, but also enables users to readily access underlying quantitative information for stressors and biological responses. This transparent design was intended; high-level output and foundational components of the SQI are relevant for different audiences and details are not sacrificed for accessibility.</w:t>
      </w:r>
    </w:p>
    <w:p w14:paraId="79A773EB" w14:textId="58245FFF" w:rsidR="008506AB" w:rsidRPr="008506AB" w:rsidRDefault="008506AB" w:rsidP="008506AB">
      <w:pPr>
        <w:pStyle w:val="BodyText"/>
      </w:pPr>
      <w:r>
        <w:rPr>
          <w:i/>
          <w:iCs/>
        </w:rPr>
        <w:t>Key words</w:t>
      </w:r>
      <w:r>
        <w:t xml:space="preserve">: </w:t>
      </w:r>
      <w:r w:rsidR="0002578F" w:rsidRPr="0002578F">
        <w:t xml:space="preserve">Bioassessment, communication, stream health, stressors, </w:t>
      </w:r>
      <w:r w:rsidR="00F52EEB" w:rsidRPr="0002578F">
        <w:t xml:space="preserve">synthesis, </w:t>
      </w:r>
      <w:r w:rsidR="0002578F" w:rsidRPr="0002578F">
        <w:t>visualization</w:t>
      </w:r>
    </w:p>
    <w:p w14:paraId="3572A986" w14:textId="29B84232" w:rsidR="0096337B" w:rsidRDefault="0080172E" w:rsidP="00AE5CAC">
      <w:pPr>
        <w:pStyle w:val="Heading1"/>
        <w:numPr>
          <w:ilvl w:val="0"/>
          <w:numId w:val="15"/>
        </w:numPr>
        <w:spacing w:line="480" w:lineRule="auto"/>
      </w:pPr>
      <w:bookmarkStart w:id="1" w:name="introduction"/>
      <w:r>
        <w:lastRenderedPageBreak/>
        <w:t>Introduction</w:t>
      </w:r>
      <w:bookmarkEnd w:id="1"/>
      <w:r w:rsidR="00CB35AF">
        <w:rPr>
          <w:rStyle w:val="FootnoteReference"/>
        </w:rPr>
        <w:footnoteReference w:id="1"/>
      </w:r>
    </w:p>
    <w:p w14:paraId="0ADE583E" w14:textId="77777777" w:rsidR="0096337B" w:rsidRDefault="0080172E" w:rsidP="008506AB">
      <w:pPr>
        <w:pStyle w:val="FirstParagraph"/>
        <w:spacing w:line="480" w:lineRule="auto"/>
      </w:pPr>
      <w:r>
        <w:t>Assessments of stream health are a function of monitoring the water body’s physical, chemical, and biological integrity (33 USC §§ 1251, 1972). Monitoring physical habitat integrity facilitates determination of whether all necessary environmental niches (e.g., hydrology, riparian structure, in-stream substrate) are present to support a diverse aquatic community [</w:t>
      </w:r>
      <w:hyperlink w:anchor="ref-Maddock99">
        <w:r>
          <w:rPr>
            <w:rStyle w:val="Hyperlink"/>
          </w:rPr>
          <w:t>1</w:t>
        </w:r>
      </w:hyperlink>
      <w:r>
        <w:t>]. Monitoring chemical integrity facilitates determination of whether toxic compounds are present, as well as whether minerals are sufficiently balanced to support aquatic life [</w:t>
      </w:r>
      <w:hyperlink w:anchor="ref-Wang07">
        <w:r>
          <w:rPr>
            <w:rStyle w:val="Hyperlink"/>
          </w:rPr>
          <w:t>2</w:t>
        </w:r>
      </w:hyperlink>
      <w:r>
        <w:t>,</w:t>
      </w:r>
      <w:hyperlink w:anchor="ref-Maruya16">
        <w:r>
          <w:rPr>
            <w:rStyle w:val="Hyperlink"/>
          </w:rPr>
          <w:t>3</w:t>
        </w:r>
      </w:hyperlink>
      <w:r>
        <w:t>]. Monitoring biological integrity, which is closest to the actual assessment of stream health, facilitates determination of whether unmeasured physical or chemical parameters are impacting otherwise balanced ecosystems [</w:t>
      </w:r>
      <w:hyperlink w:anchor="ref-Stoddard06">
        <w:r>
          <w:rPr>
            <w:rStyle w:val="Hyperlink"/>
          </w:rPr>
          <w:t>4</w:t>
        </w:r>
      </w:hyperlink>
      <w:r>
        <w:t>,</w:t>
      </w:r>
      <w:hyperlink w:anchor="ref-Ode16">
        <w:r>
          <w:rPr>
            <w:rStyle w:val="Hyperlink"/>
          </w:rPr>
          <w:t>5</w:t>
        </w:r>
      </w:hyperlink>
      <w:r>
        <w:t>], including any synergistic effects of measured and unmeasured parameters [</w:t>
      </w:r>
      <w:hyperlink w:anchor="ref-Bowman06">
        <w:r>
          <w:rPr>
            <w:rStyle w:val="Hyperlink"/>
          </w:rPr>
          <w:t>6</w:t>
        </w:r>
      </w:hyperlink>
      <w:r>
        <w:t>].</w:t>
      </w:r>
    </w:p>
    <w:p w14:paraId="0EEBFED8" w14:textId="37A38A32" w:rsidR="0096337B" w:rsidRDefault="0080172E" w:rsidP="008506AB">
      <w:pPr>
        <w:pStyle w:val="BodyText"/>
        <w:spacing w:line="480" w:lineRule="auto"/>
      </w:pPr>
      <w:r>
        <w:t>Tremendous effort is expended to monitor all three types of stream integrity indicators. Despite varying spatial scales and complexities, all monitoring programs share the challenge of how to effectively communicate physical, chemical, and biological data in a scientifically rigorous, repeatable, and readily understandable way to non-scientists [</w:t>
      </w:r>
      <w:hyperlink w:anchor="ref-NRC90">
        <w:r>
          <w:rPr>
            <w:rStyle w:val="Hyperlink"/>
          </w:rPr>
          <w:t>7</w:t>
        </w:r>
      </w:hyperlink>
      <w:r>
        <w:t xml:space="preserve">]. Because most environmental managers are not scientists, and similarly, scientists may not </w:t>
      </w:r>
      <w:r w:rsidR="00F52EEB">
        <w:t xml:space="preserve">understand </w:t>
      </w:r>
      <w:r>
        <w:t xml:space="preserve">the applied context for technical products, the communication of ecological data for decision-making can be challenging. Furthermore, ecological data are rarely black and white, leading to many </w:t>
      </w:r>
      <w:r>
        <w:lastRenderedPageBreak/>
        <w:t>management decisions made in the “grey zone” [</w:t>
      </w:r>
      <w:hyperlink w:anchor="ref-Paulsen08">
        <w:r>
          <w:rPr>
            <w:rStyle w:val="Hyperlink"/>
          </w:rPr>
          <w:t>8</w:t>
        </w:r>
      </w:hyperlink>
      <w:r>
        <w:t>]. This is particularly true when physical, chemical, and biological indicators are not in complete agreement with one another.</w:t>
      </w:r>
    </w:p>
    <w:p w14:paraId="0E9C606A" w14:textId="2C075635" w:rsidR="0096337B" w:rsidRDefault="0080172E" w:rsidP="008506AB">
      <w:pPr>
        <w:pStyle w:val="BodyText"/>
        <w:spacing w:line="480" w:lineRule="auto"/>
      </w:pPr>
      <w:r>
        <w:t>Multiple well-known tools exist for effectively assessing and evaluating different components of stream condition. Bioassessment tools include the Index of Biological Integrity (IBI; [</w:t>
      </w:r>
      <w:hyperlink w:anchor="ref-Karr81">
        <w:r>
          <w:rPr>
            <w:rStyle w:val="Hyperlink"/>
          </w:rPr>
          <w:t>9</w:t>
        </w:r>
      </w:hyperlink>
      <w:ins w:id="2" w:author="Marcus Beck" w:date="2019-08-23T10:14:00Z">
        <w:r w:rsidR="00952CE0">
          <w:rPr>
            <w:rStyle w:val="Hyperlink"/>
          </w:rPr>
          <w:t>,10</w:t>
        </w:r>
      </w:ins>
      <w:r>
        <w:t>]), Observed to Expected ratios (O/E; [</w:t>
      </w:r>
      <w:r w:rsidR="00952CE0">
        <w:fldChar w:fldCharType="begin"/>
      </w:r>
      <w:r w:rsidR="00952CE0">
        <w:instrText xml:space="preserve"> HYPERLINK \l "ref-Hawkins00b" \h </w:instrText>
      </w:r>
      <w:r w:rsidR="00952CE0">
        <w:fldChar w:fldCharType="separate"/>
      </w:r>
      <w:del w:id="3" w:author="Marcus Beck" w:date="2019-08-23T10:16:00Z">
        <w:r w:rsidDel="00952CE0">
          <w:rPr>
            <w:rStyle w:val="Hyperlink"/>
          </w:rPr>
          <w:delText>1</w:delText>
        </w:r>
      </w:del>
      <w:del w:id="4" w:author="Marcus Beck" w:date="2019-08-23T10:14:00Z">
        <w:r w:rsidDel="00952CE0">
          <w:rPr>
            <w:rStyle w:val="Hyperlink"/>
          </w:rPr>
          <w:delText>0</w:delText>
        </w:r>
      </w:del>
      <w:r w:rsidR="00952CE0">
        <w:rPr>
          <w:rStyle w:val="Hyperlink"/>
        </w:rPr>
        <w:fldChar w:fldCharType="end"/>
      </w:r>
      <w:ins w:id="5" w:author="Marcus Beck" w:date="2019-08-23T10:16:00Z">
        <w:r w:rsidR="00952CE0">
          <w:rPr>
            <w:rStyle w:val="Hyperlink"/>
          </w:rPr>
          <w:t>1</w:t>
        </w:r>
      </w:ins>
      <w:ins w:id="6" w:author="Marcus Beck" w:date="2019-08-23T10:14:00Z">
        <w:r w:rsidR="00952CE0">
          <w:rPr>
            <w:rStyle w:val="Hyperlink"/>
          </w:rPr>
          <w:t>1</w:t>
        </w:r>
      </w:ins>
      <w:ins w:id="7" w:author="Marcus Beck" w:date="2019-08-23T10:15:00Z">
        <w:r w:rsidR="00952CE0">
          <w:rPr>
            <w:rStyle w:val="Hyperlink"/>
          </w:rPr>
          <w:t>,12</w:t>
        </w:r>
      </w:ins>
      <w:r>
        <w:t>]), and hybrids of the IBI and O/E [</w:t>
      </w:r>
      <w:del w:id="8" w:author="Marcus Beck" w:date="2019-08-23T10:15:00Z">
        <w:r w:rsidR="00952CE0" w:rsidDel="00952CE0">
          <w:fldChar w:fldCharType="begin"/>
        </w:r>
        <w:r w:rsidR="00952CE0" w:rsidDel="00952CE0">
          <w:delInstrText xml:space="preserve"> HYPERLINK \l "ref-Mazor16" \h </w:delInstrText>
        </w:r>
        <w:r w:rsidR="00952CE0" w:rsidDel="00952CE0">
          <w:fldChar w:fldCharType="separate"/>
        </w:r>
        <w:r w:rsidDel="00952CE0">
          <w:rPr>
            <w:rStyle w:val="Hyperlink"/>
          </w:rPr>
          <w:delText>11</w:delText>
        </w:r>
        <w:r w:rsidR="00952CE0" w:rsidDel="00952CE0">
          <w:rPr>
            <w:rStyle w:val="Hyperlink"/>
          </w:rPr>
          <w:fldChar w:fldCharType="end"/>
        </w:r>
      </w:del>
      <w:ins w:id="9" w:author="Marcus Beck" w:date="2019-08-23T10:15:00Z">
        <w:r w:rsidR="00952CE0">
          <w:rPr>
            <w:rStyle w:val="Hyperlink"/>
          </w:rPr>
          <w:t>1</w:t>
        </w:r>
        <w:r w:rsidR="00952CE0">
          <w:fldChar w:fldCharType="begin"/>
        </w:r>
        <w:r w:rsidR="00952CE0">
          <w:instrText xml:space="preserve"> HYPERLINK \l "ref-Mazor16" \h </w:instrText>
        </w:r>
        <w:r w:rsidR="00952CE0">
          <w:fldChar w:fldCharType="separate"/>
        </w:r>
        <w:r w:rsidR="00952CE0">
          <w:rPr>
            <w:rStyle w:val="Hyperlink"/>
          </w:rPr>
          <w:t>3</w:t>
        </w:r>
        <w:r w:rsidR="00952CE0">
          <w:rPr>
            <w:rStyle w:val="Hyperlink"/>
          </w:rPr>
          <w:fldChar w:fldCharType="end"/>
        </w:r>
      </w:ins>
      <w:r>
        <w:t>]. Chemical assessment tools include the Canadian Council of Ministers of the Environment (CCME) Water Quality Index [</w:t>
      </w:r>
      <w:del w:id="10" w:author="Marcus Beck" w:date="2019-08-23T10:15:00Z">
        <w:r w:rsidR="00952CE0" w:rsidDel="00952CE0">
          <w:fldChar w:fldCharType="begin"/>
        </w:r>
        <w:r w:rsidR="00952CE0" w:rsidDel="00952CE0">
          <w:delInstrText xml:space="preserve"> HYPERLINK \l "ref-CCME01" \h </w:delInstrText>
        </w:r>
        <w:r w:rsidR="00952CE0" w:rsidDel="00952CE0">
          <w:fldChar w:fldCharType="separate"/>
        </w:r>
        <w:r w:rsidDel="00952CE0">
          <w:rPr>
            <w:rStyle w:val="Hyperlink"/>
          </w:rPr>
          <w:delText>12</w:delText>
        </w:r>
        <w:r w:rsidR="00952CE0" w:rsidDel="00952CE0">
          <w:rPr>
            <w:rStyle w:val="Hyperlink"/>
          </w:rPr>
          <w:fldChar w:fldCharType="end"/>
        </w:r>
      </w:del>
      <w:ins w:id="11" w:author="Marcus Beck" w:date="2019-08-23T10:15:00Z">
        <w:r w:rsidR="00952CE0">
          <w:rPr>
            <w:rStyle w:val="Hyperlink"/>
          </w:rPr>
          <w:t>1</w:t>
        </w:r>
        <w:r w:rsidR="00952CE0">
          <w:fldChar w:fldCharType="begin"/>
        </w:r>
        <w:r w:rsidR="00952CE0">
          <w:instrText xml:space="preserve"> HYPERLINK \l "ref-CCME01" \h </w:instrText>
        </w:r>
        <w:r w:rsidR="00952CE0">
          <w:fldChar w:fldCharType="separate"/>
        </w:r>
        <w:r w:rsidR="00952CE0">
          <w:rPr>
            <w:rStyle w:val="Hyperlink"/>
          </w:rPr>
          <w:t>4</w:t>
        </w:r>
        <w:r w:rsidR="00952CE0">
          <w:rPr>
            <w:rStyle w:val="Hyperlink"/>
          </w:rPr>
          <w:fldChar w:fldCharType="end"/>
        </w:r>
      </w:ins>
      <w:r>
        <w:t>,</w:t>
      </w:r>
      <w:r w:rsidR="00952CE0">
        <w:fldChar w:fldCharType="begin"/>
      </w:r>
      <w:r w:rsidR="00952CE0">
        <w:instrText xml:space="preserve"> HYPERLINK \l "ref-Hurley12" \h </w:instrText>
      </w:r>
      <w:r w:rsidR="00952CE0">
        <w:fldChar w:fldCharType="separate"/>
      </w:r>
      <w:del w:id="12" w:author="Marcus Beck" w:date="2019-08-23T10:16:00Z">
        <w:r w:rsidDel="00952CE0">
          <w:rPr>
            <w:rStyle w:val="Hyperlink"/>
          </w:rPr>
          <w:delText>1</w:delText>
        </w:r>
      </w:del>
      <w:del w:id="13" w:author="Marcus Beck" w:date="2019-08-23T10:15:00Z">
        <w:r w:rsidDel="00952CE0">
          <w:rPr>
            <w:rStyle w:val="Hyperlink"/>
          </w:rPr>
          <w:delText>3</w:delText>
        </w:r>
      </w:del>
      <w:r w:rsidR="00952CE0">
        <w:rPr>
          <w:rStyle w:val="Hyperlink"/>
        </w:rPr>
        <w:fldChar w:fldCharType="end"/>
      </w:r>
      <w:ins w:id="14" w:author="Marcus Beck" w:date="2019-08-23T10:16:00Z">
        <w:r w:rsidR="00952CE0">
          <w:rPr>
            <w:rStyle w:val="Hyperlink"/>
          </w:rPr>
          <w:t>1</w:t>
        </w:r>
      </w:ins>
      <w:ins w:id="15" w:author="Marcus Beck" w:date="2019-08-23T10:15:00Z">
        <w:r w:rsidR="00952CE0">
          <w:rPr>
            <w:rStyle w:val="Hyperlink"/>
          </w:rPr>
          <w:t>5</w:t>
        </w:r>
      </w:ins>
      <w:r>
        <w:t>]. Physical habitat assessment tools</w:t>
      </w:r>
      <w:ins w:id="16" w:author="Marcus Beck" w:date="2019-08-23T10:16:00Z">
        <w:r w:rsidR="00952CE0">
          <w:t xml:space="preserve"> [16]</w:t>
        </w:r>
      </w:ins>
      <w:r>
        <w:t>, which are less common, include the California Rapid Assessment Method [</w:t>
      </w:r>
      <w:del w:id="17" w:author="Marcus Beck" w:date="2019-08-23T10:16:00Z">
        <w:r w:rsidR="00952CE0" w:rsidDel="00952CE0">
          <w:fldChar w:fldCharType="begin"/>
        </w:r>
        <w:r w:rsidR="00952CE0" w:rsidDel="00952CE0">
          <w:delInstrText xml:space="preserve"> HYPERLINK \l "ref-Collins07" \h </w:delInstrText>
        </w:r>
        <w:r w:rsidR="00952CE0" w:rsidDel="00952CE0">
          <w:fldChar w:fldCharType="separate"/>
        </w:r>
        <w:r w:rsidDel="00952CE0">
          <w:rPr>
            <w:rStyle w:val="Hyperlink"/>
          </w:rPr>
          <w:delText>14</w:delText>
        </w:r>
        <w:r w:rsidR="00952CE0" w:rsidDel="00952CE0">
          <w:rPr>
            <w:rStyle w:val="Hyperlink"/>
          </w:rPr>
          <w:fldChar w:fldCharType="end"/>
        </w:r>
      </w:del>
      <w:ins w:id="18" w:author="Marcus Beck" w:date="2019-08-23T10:16:00Z">
        <w:r w:rsidR="00952CE0">
          <w:rPr>
            <w:rStyle w:val="Hyperlink"/>
          </w:rPr>
          <w:t>1</w:t>
        </w:r>
        <w:r w:rsidR="00952CE0">
          <w:fldChar w:fldCharType="begin"/>
        </w:r>
        <w:r w:rsidR="00952CE0">
          <w:instrText xml:space="preserve"> HYPERLINK \l "ref-Collins07" \h </w:instrText>
        </w:r>
        <w:r w:rsidR="00952CE0">
          <w:fldChar w:fldCharType="separate"/>
        </w:r>
        <w:r w:rsidR="00952CE0">
          <w:rPr>
            <w:rStyle w:val="Hyperlink"/>
          </w:rPr>
          <w:t>7</w:t>
        </w:r>
        <w:r w:rsidR="00952CE0">
          <w:rPr>
            <w:rStyle w:val="Hyperlink"/>
          </w:rPr>
          <w:fldChar w:fldCharType="end"/>
        </w:r>
      </w:ins>
      <w:r>
        <w:t>,</w:t>
      </w:r>
      <w:r w:rsidR="00952CE0">
        <w:fldChar w:fldCharType="begin"/>
      </w:r>
      <w:r w:rsidR="00952CE0">
        <w:instrText xml:space="preserve"> HYPERLINK \l "ref-Solek11" \h </w:instrText>
      </w:r>
      <w:r w:rsidR="00952CE0">
        <w:fldChar w:fldCharType="separate"/>
      </w:r>
      <w:del w:id="19" w:author="Marcus Beck" w:date="2019-08-23T10:16:00Z">
        <w:r w:rsidDel="00952CE0">
          <w:rPr>
            <w:rStyle w:val="Hyperlink"/>
          </w:rPr>
          <w:delText>15</w:delText>
        </w:r>
      </w:del>
      <w:r w:rsidR="00952CE0">
        <w:rPr>
          <w:rStyle w:val="Hyperlink"/>
        </w:rPr>
        <w:fldChar w:fldCharType="end"/>
      </w:r>
      <w:ins w:id="20" w:author="Marcus Beck" w:date="2019-08-23T10:16:00Z">
        <w:r w:rsidR="00952CE0">
          <w:rPr>
            <w:rStyle w:val="Hyperlink"/>
          </w:rPr>
          <w:t>18</w:t>
        </w:r>
      </w:ins>
      <w:r>
        <w:t>] and the more recently developed Index of Physical Integrity [</w:t>
      </w:r>
      <w:ins w:id="21" w:author="Marcus Beck" w:date="2019-08-23T10:16:00Z">
        <w:r w:rsidR="00952CE0">
          <w:t>19</w:t>
        </w:r>
      </w:ins>
      <w:del w:id="22" w:author="Marcus Beck" w:date="2019-08-23T10:16:00Z">
        <w:r w:rsidR="00952CE0" w:rsidDel="00952CE0">
          <w:fldChar w:fldCharType="begin"/>
        </w:r>
        <w:r w:rsidR="00952CE0" w:rsidDel="00952CE0">
          <w:delInstrText xml:space="preserve"> HYPERLINK \l "ref-Rehn18" \h </w:delInstrText>
        </w:r>
        <w:r w:rsidR="00952CE0" w:rsidDel="00952CE0">
          <w:fldChar w:fldCharType="separate"/>
        </w:r>
        <w:r w:rsidDel="00952CE0">
          <w:rPr>
            <w:rStyle w:val="Hyperlink"/>
          </w:rPr>
          <w:delText>16</w:delText>
        </w:r>
        <w:r w:rsidR="00952CE0" w:rsidDel="00952CE0">
          <w:rPr>
            <w:rStyle w:val="Hyperlink"/>
          </w:rPr>
          <w:fldChar w:fldCharType="end"/>
        </w:r>
      </w:del>
      <w:r>
        <w:t>]. These established tools are typically used to separately address chemical, physical, and biological components of the United States CWA and under the Porter-Cologne Act in the state of California.</w:t>
      </w:r>
    </w:p>
    <w:p w14:paraId="202B81F9" w14:textId="3AB2AE45" w:rsidR="0096337B" w:rsidRDefault="0080172E" w:rsidP="008506AB">
      <w:pPr>
        <w:pStyle w:val="BodyText"/>
        <w:spacing w:line="480" w:lineRule="auto"/>
      </w:pPr>
      <w:r>
        <w:t>An assessment tool that combines physical, chemical, and biological indicators into a single unified assessment is exceedingly rare [</w:t>
      </w:r>
      <w:ins w:id="23" w:author="Marcus Beck" w:date="2019-08-23T10:16:00Z">
        <w:r w:rsidR="00952CE0">
          <w:t>2</w:t>
        </w:r>
      </w:ins>
      <w:ins w:id="24" w:author="Marcus Beck" w:date="2019-08-23T10:17:00Z">
        <w:r w:rsidR="00952CE0">
          <w:t>0</w:t>
        </w:r>
      </w:ins>
      <w:del w:id="25" w:author="Marcus Beck" w:date="2019-08-23T10:16:00Z">
        <w:r w:rsidR="00952CE0" w:rsidDel="00952CE0">
          <w:fldChar w:fldCharType="begin"/>
        </w:r>
        <w:r w:rsidR="00952CE0" w:rsidDel="00952CE0">
          <w:delInstrText xml:space="preserve"> HYPERLINK \l "ref-Bay12" \h </w:delInstrText>
        </w:r>
        <w:r w:rsidR="00952CE0" w:rsidDel="00952CE0">
          <w:fldChar w:fldCharType="separate"/>
        </w:r>
        <w:r w:rsidDel="00952CE0">
          <w:rPr>
            <w:rStyle w:val="Hyperlink"/>
          </w:rPr>
          <w:delText>17</w:delText>
        </w:r>
        <w:r w:rsidR="00952CE0" w:rsidDel="00952CE0">
          <w:rPr>
            <w:rStyle w:val="Hyperlink"/>
          </w:rPr>
          <w:fldChar w:fldCharType="end"/>
        </w:r>
      </w:del>
      <w:r>
        <w:t>]. Much more commonplace are instances where multiple indicators are individually simplified and presented as a group, leaving managers to decide which is most important [</w:t>
      </w:r>
      <w:hyperlink w:anchor="ref-Paulsen08">
        <w:r>
          <w:rPr>
            <w:rStyle w:val="Hyperlink"/>
          </w:rPr>
          <w:t>8</w:t>
        </w:r>
      </w:hyperlink>
      <w:r>
        <w:t>]. However, a single unified assessment is preferable when communicating stream health to non-technical managers. A single scale provides straightforward context for comparing one site to another, for ranking sites for management actions, and for monitoring improvements at a site following implementation of management actions (or monitoring potential degradation where management actions are not implemented).</w:t>
      </w:r>
    </w:p>
    <w:p w14:paraId="40260187" w14:textId="1189AA9E" w:rsidR="0096337B" w:rsidRDefault="0080172E" w:rsidP="008506AB">
      <w:pPr>
        <w:pStyle w:val="BodyText"/>
        <w:spacing w:line="480" w:lineRule="auto"/>
      </w:pPr>
      <w:r>
        <w:t xml:space="preserve">While such a unified assessment tool is possible to develop for use in a single environmental setting, it has long been a challenge to design a technically robust tool that produces assessments that have similar meanings in different environmental settings, that provides clues as to which stressor(s) is/are impacting biological indicator(s), and that can be replicated elsewhere. The goal </w:t>
      </w:r>
      <w:r>
        <w:lastRenderedPageBreak/>
        <w:t>of this study was to develop a tool that meets all three criteria. Because biological indicators provide direct measures of aquatic life, while physical and chemical measures provide supporting information about the stressors that may affect aquatic life, this study sought t</w:t>
      </w:r>
      <w:r w:rsidRPr="006E51DB">
        <w:t xml:space="preserve">o develop a method for combining the three indicators in a way that would preserve the types of information provided by each. </w:t>
      </w:r>
      <w:ins w:id="26" w:author="Marcus Beck" w:date="2019-08-23T10:11:00Z">
        <w:r w:rsidR="006E51DB" w:rsidRPr="006E51DB">
          <w:t xml:space="preserve">Our approach will contribute to the current literature by presenting a proof of concept for synthesizing multiple condition assessments in an easily communicated format, while retaining the individual components for follow-up analysis. </w:t>
        </w:r>
      </w:ins>
      <w:r>
        <w:t>This is</w:t>
      </w:r>
      <w:ins w:id="27" w:author="Marcus Beck" w:date="2019-08-23T10:12:00Z">
        <w:r w:rsidR="006E51DB">
          <w:t xml:space="preserve"> a likely improvement</w:t>
        </w:r>
      </w:ins>
      <w:del w:id="28" w:author="Marcus Beck" w:date="2019-08-23T10:12:00Z">
        <w:r w:rsidDel="006E51DB">
          <w:delText xml:space="preserve"> fundamentally different than</w:delText>
        </w:r>
      </w:del>
      <w:ins w:id="29" w:author="Marcus Beck" w:date="2019-08-23T10:12:00Z">
        <w:r w:rsidR="006E51DB">
          <w:t xml:space="preserve"> ov</w:t>
        </w:r>
      </w:ins>
      <w:ins w:id="30" w:author="Marcus Beck" w:date="2019-08-23T10:13:00Z">
        <w:r w:rsidR="006E51DB">
          <w:t>er</w:t>
        </w:r>
      </w:ins>
      <w:r>
        <w:t xml:space="preserve"> treating indicators as equivalent and simply “averaging” results to assess overall condition.</w:t>
      </w:r>
    </w:p>
    <w:p w14:paraId="0D156A3E" w14:textId="3D2B7159" w:rsidR="0096337B" w:rsidRDefault="0080172E" w:rsidP="00AE5CAC">
      <w:pPr>
        <w:pStyle w:val="Heading1"/>
        <w:numPr>
          <w:ilvl w:val="0"/>
          <w:numId w:val="15"/>
        </w:numPr>
        <w:spacing w:line="480" w:lineRule="auto"/>
      </w:pPr>
      <w:bookmarkStart w:id="31" w:name="methods"/>
      <w:r>
        <w:t>Methods</w:t>
      </w:r>
      <w:bookmarkEnd w:id="31"/>
    </w:p>
    <w:p w14:paraId="099989F8" w14:textId="146508CC" w:rsidR="0096337B" w:rsidRDefault="00AE5CAC" w:rsidP="008506AB">
      <w:pPr>
        <w:pStyle w:val="Heading2"/>
        <w:spacing w:line="480" w:lineRule="auto"/>
      </w:pPr>
      <w:bookmarkStart w:id="32" w:name="general-approach"/>
      <w:r>
        <w:t xml:space="preserve">2.1 </w:t>
      </w:r>
      <w:r w:rsidR="0080172E">
        <w:t>General Approach</w:t>
      </w:r>
      <w:bookmarkEnd w:id="32"/>
    </w:p>
    <w:p w14:paraId="624EA078" w14:textId="77777777" w:rsidR="0096337B" w:rsidRDefault="0080172E" w:rsidP="008506AB">
      <w:pPr>
        <w:pStyle w:val="FirstParagraph"/>
        <w:spacing w:line="480" w:lineRule="auto"/>
      </w:pPr>
      <w:r>
        <w:t xml:space="preserve">The conceptual approach used in this study is based on a stressor-response relationship between biology and the stream environment (Figure 1). Specifically, the underlying stressor-response relationships that define the final narrative categories for overall stream condition are based on empirical models that quantify an expected likelihood of chemical or physical stressors impacting the separate components of biological condition. Southern California </w:t>
      </w:r>
      <w:proofErr w:type="spellStart"/>
      <w:r>
        <w:t>wadeable</w:t>
      </w:r>
      <w:proofErr w:type="spellEnd"/>
      <w:r>
        <w:t xml:space="preserve"> streams were selected as the focus of this effort because of the extensive and varied levels of stress and biological impacts. Moreover, southern California is home to many environmental managers with a variety of backgrounds and experience in technical and policy issues.</w:t>
      </w:r>
    </w:p>
    <w:p w14:paraId="7D6F1054" w14:textId="3FD73C3B" w:rsidR="0096337B" w:rsidRDefault="0080172E" w:rsidP="008506AB">
      <w:pPr>
        <w:pStyle w:val="BodyText"/>
        <w:spacing w:line="480" w:lineRule="auto"/>
      </w:pPr>
      <w:r>
        <w:t xml:space="preserve">Biological response components were selected based on bioassessment indices developed for California </w:t>
      </w:r>
      <w:proofErr w:type="spellStart"/>
      <w:r>
        <w:t>wadeable</w:t>
      </w:r>
      <w:proofErr w:type="spellEnd"/>
      <w:r>
        <w:t xml:space="preserve"> streams (i.e., benthic macroinvertebrates, algae). Water chemistry stressors </w:t>
      </w:r>
      <w:r>
        <w:lastRenderedPageBreak/>
        <w:t>were selected that are strongly associated with biological condition in perennial streams (i.e., nutrients, conductivity). Physical habitat indices were selected that quantify flow, channel, and riparian condition observed at a site. Specific justification for the chosen stressors and their relationship to biology is described below. In short, the conceptual stressor-response model reflected by our choice of indicators is generally described as the habitat requirements for biological organisms and the alteration (i.e., response) in the structure and function of these communities along stressor gradients as habitat quality declines. These relationships establish the foundation of many bioassessment methods [</w:t>
      </w:r>
      <w:hyperlink w:anchor="ref-Stoddard06">
        <w:r>
          <w:rPr>
            <w:rStyle w:val="Hyperlink"/>
          </w:rPr>
          <w:t>4</w:t>
        </w:r>
      </w:hyperlink>
      <w:r>
        <w:t>,</w:t>
      </w:r>
      <w:hyperlink w:anchor="ref-Karr81">
        <w:r>
          <w:rPr>
            <w:rStyle w:val="Hyperlink"/>
          </w:rPr>
          <w:t>9</w:t>
        </w:r>
      </w:hyperlink>
      <w:r>
        <w:t>,</w:t>
      </w:r>
      <w:del w:id="33" w:author="Marcus Beck" w:date="2019-08-23T10:17:00Z">
        <w:r w:rsidR="00952CE0" w:rsidDel="00952CE0">
          <w:fldChar w:fldCharType="begin"/>
        </w:r>
        <w:r w:rsidR="00952CE0" w:rsidDel="00952CE0">
          <w:delInstrText xml:space="preserve"> HYPERLINK \l "ref-Karr99" \h </w:delInstrText>
        </w:r>
        <w:r w:rsidR="00952CE0" w:rsidDel="00952CE0">
          <w:fldChar w:fldCharType="separate"/>
        </w:r>
        <w:r w:rsidDel="00952CE0">
          <w:rPr>
            <w:rStyle w:val="Hyperlink"/>
          </w:rPr>
          <w:delText>18</w:delText>
        </w:r>
        <w:r w:rsidR="00952CE0" w:rsidDel="00952CE0">
          <w:rPr>
            <w:rStyle w:val="Hyperlink"/>
          </w:rPr>
          <w:fldChar w:fldCharType="end"/>
        </w:r>
      </w:del>
      <w:ins w:id="34" w:author="Marcus Beck" w:date="2019-08-23T10:17:00Z">
        <w:r w:rsidR="00952CE0">
          <w:rPr>
            <w:rStyle w:val="Hyperlink"/>
          </w:rPr>
          <w:t>1</w:t>
        </w:r>
        <w:r w:rsidR="00952CE0">
          <w:fldChar w:fldCharType="begin"/>
        </w:r>
        <w:r w:rsidR="00952CE0">
          <w:instrText xml:space="preserve"> HYPERLINK \l "ref-Karr99" \h </w:instrText>
        </w:r>
        <w:r w:rsidR="00952CE0">
          <w:fldChar w:fldCharType="separate"/>
        </w:r>
        <w:r w:rsidR="00952CE0">
          <w:rPr>
            <w:rStyle w:val="Hyperlink"/>
          </w:rPr>
          <w:t>0</w:t>
        </w:r>
        <w:r w:rsidR="00952CE0">
          <w:rPr>
            <w:rStyle w:val="Hyperlink"/>
          </w:rPr>
          <w:fldChar w:fldCharType="end"/>
        </w:r>
      </w:ins>
      <w:r>
        <w:t>] and our stressor-response model reflects these principles.</w:t>
      </w:r>
    </w:p>
    <w:p w14:paraId="28D26692" w14:textId="28A8F525" w:rsidR="0096337B" w:rsidRDefault="0080172E" w:rsidP="008506AB">
      <w:pPr>
        <w:pStyle w:val="BodyText"/>
        <w:spacing w:line="480" w:lineRule="auto"/>
      </w:pPr>
      <w:r>
        <w:t>The four narrative assessment categories were defined in a way that would align with management processes</w:t>
      </w:r>
      <w:ins w:id="35" w:author="Marcus Beck" w:date="2019-08-23T10:37:00Z">
        <w:r w:rsidR="00ED1332" w:rsidRPr="00ED1332">
          <w:t xml:space="preserve"> </w:t>
        </w:r>
        <w:r w:rsidR="00ED1332">
          <w:t>by indicating biological condition and suggesting which stressor categories are associated with the condition. These categories provide a first indication of how biology at a site responds to stressors, which could then be used to prioritize follow-up actions, such as causal assessment.</w:t>
        </w:r>
      </w:ins>
      <w:del w:id="36" w:author="Marcus Beck" w:date="2019-08-23T10:37:00Z">
        <w:r w:rsidDel="00ED1332">
          <w:delText>.</w:delText>
        </w:r>
      </w:del>
      <w:r>
        <w:t xml:space="preserve"> The SQI web-based application was designed in a way that would give users easy access to descriptions of the biological, chemical, and physical components that underlie the unified assessment, depending on the desired level of information within the stressor-response paradigm.</w:t>
      </w:r>
    </w:p>
    <w:p w14:paraId="2AB5B2DA" w14:textId="5AB01F10" w:rsidR="0096337B" w:rsidRDefault="00AE5CAC" w:rsidP="008506AB">
      <w:pPr>
        <w:pStyle w:val="Heading2"/>
        <w:spacing w:line="480" w:lineRule="auto"/>
      </w:pPr>
      <w:bookmarkStart w:id="37" w:name="Xd71738c2a8536eb28edbc0077a20add097195e3"/>
      <w:r>
        <w:t xml:space="preserve">2.2 </w:t>
      </w:r>
      <w:r w:rsidR="0080172E">
        <w:t>Biological response components of the SQI</w:t>
      </w:r>
      <w:bookmarkEnd w:id="37"/>
    </w:p>
    <w:p w14:paraId="179B176F" w14:textId="5D7EC39A" w:rsidR="0096337B" w:rsidRDefault="00AE5CAC" w:rsidP="008506AB">
      <w:pPr>
        <w:pStyle w:val="Heading3"/>
        <w:spacing w:line="480" w:lineRule="auto"/>
      </w:pPr>
      <w:bookmarkStart w:id="38" w:name="characterizing-biological-condition"/>
      <w:r>
        <w:t xml:space="preserve">2.2.1 </w:t>
      </w:r>
      <w:r w:rsidR="0080172E">
        <w:t>Characterizing biological condition</w:t>
      </w:r>
      <w:bookmarkEnd w:id="38"/>
    </w:p>
    <w:p w14:paraId="33DEC6AE" w14:textId="25236D75" w:rsidR="0096337B" w:rsidRDefault="0080172E" w:rsidP="008506AB">
      <w:pPr>
        <w:pStyle w:val="FirstParagraph"/>
        <w:spacing w:line="480" w:lineRule="auto"/>
      </w:pPr>
      <w:r>
        <w:t xml:space="preserve">To characterize biological condition, a pair of quantitative bioassessment indices – for benthic macroinvertebrates (BMI) and algal communities, respectively – were used that have been </w:t>
      </w:r>
      <w:r>
        <w:lastRenderedPageBreak/>
        <w:t>developed for California streams [</w:t>
      </w:r>
      <w:del w:id="39" w:author="Marcus Beck" w:date="2019-08-23T10:17:00Z">
        <w:r w:rsidR="00952CE0" w:rsidDel="00952CE0">
          <w:fldChar w:fldCharType="begin"/>
        </w:r>
        <w:r w:rsidR="00952CE0" w:rsidDel="00952CE0">
          <w:delInstrText xml:space="preserve"> HYPERLINK \l "ref-Mazor16" \h </w:delInstrText>
        </w:r>
        <w:r w:rsidR="00952CE0" w:rsidDel="00952CE0">
          <w:fldChar w:fldCharType="separate"/>
        </w:r>
        <w:r w:rsidDel="00952CE0">
          <w:rPr>
            <w:rStyle w:val="Hyperlink"/>
          </w:rPr>
          <w:delText>11</w:delText>
        </w:r>
        <w:r w:rsidR="00952CE0" w:rsidDel="00952CE0">
          <w:rPr>
            <w:rStyle w:val="Hyperlink"/>
          </w:rPr>
          <w:fldChar w:fldCharType="end"/>
        </w:r>
      </w:del>
      <w:ins w:id="40" w:author="Marcus Beck" w:date="2019-08-23T10:17:00Z">
        <w:r w:rsidR="00952CE0">
          <w:fldChar w:fldCharType="begin"/>
        </w:r>
        <w:r w:rsidR="00952CE0">
          <w:instrText xml:space="preserve"> HYPERLINK \l "ref-Mazor16" \h </w:instrText>
        </w:r>
        <w:r w:rsidR="00952CE0">
          <w:fldChar w:fldCharType="separate"/>
        </w:r>
        <w:r w:rsidR="00952CE0">
          <w:rPr>
            <w:rStyle w:val="Hyperlink"/>
          </w:rPr>
          <w:t>13</w:t>
        </w:r>
        <w:r w:rsidR="00952CE0">
          <w:rPr>
            <w:rStyle w:val="Hyperlink"/>
          </w:rPr>
          <w:fldChar w:fldCharType="end"/>
        </w:r>
      </w:ins>
      <w:r>
        <w:t>,</w:t>
      </w:r>
      <w:del w:id="41" w:author="Marcus Beck" w:date="2019-08-23T10:17:00Z">
        <w:r w:rsidR="00952CE0" w:rsidDel="00952CE0">
          <w:fldChar w:fldCharType="begin"/>
        </w:r>
        <w:r w:rsidR="00952CE0" w:rsidDel="00952CE0">
          <w:delInstrText xml:space="preserve"> HYPERLINK \l "ref-Therouxip" \h </w:delInstrText>
        </w:r>
        <w:r w:rsidR="00952CE0" w:rsidDel="00952CE0">
          <w:fldChar w:fldCharType="separate"/>
        </w:r>
        <w:r w:rsidDel="00952CE0">
          <w:rPr>
            <w:rStyle w:val="Hyperlink"/>
          </w:rPr>
          <w:delText>19</w:delText>
        </w:r>
        <w:r w:rsidR="00952CE0" w:rsidDel="00952CE0">
          <w:rPr>
            <w:rStyle w:val="Hyperlink"/>
          </w:rPr>
          <w:fldChar w:fldCharType="end"/>
        </w:r>
      </w:del>
      <w:ins w:id="42" w:author="Marcus Beck" w:date="2019-08-23T10:17:00Z">
        <w:r w:rsidR="00952CE0">
          <w:fldChar w:fldCharType="begin"/>
        </w:r>
        <w:r w:rsidR="00952CE0">
          <w:instrText xml:space="preserve"> HYPERLINK \l "ref-Therouxip" \h </w:instrText>
        </w:r>
        <w:r w:rsidR="00952CE0">
          <w:fldChar w:fldCharType="separate"/>
        </w:r>
        <w:r w:rsidR="00952CE0">
          <w:rPr>
            <w:rStyle w:val="Hyperlink"/>
          </w:rPr>
          <w:t>21</w:t>
        </w:r>
        <w:r w:rsidR="00952CE0">
          <w:rPr>
            <w:rStyle w:val="Hyperlink"/>
          </w:rPr>
          <w:fldChar w:fldCharType="end"/>
        </w:r>
      </w:ins>
      <w:r>
        <w:t>]; the indices were treated as complementary assessment tools in the SQI.</w:t>
      </w:r>
    </w:p>
    <w:p w14:paraId="0478D463" w14:textId="2BD93E3C" w:rsidR="0096337B" w:rsidRDefault="0080172E" w:rsidP="008506AB">
      <w:pPr>
        <w:pStyle w:val="BodyText"/>
        <w:spacing w:line="480" w:lineRule="auto"/>
      </w:pPr>
      <w:r>
        <w:t>The California Stream Condition Index (CSCI, [</w:t>
      </w:r>
      <w:del w:id="43" w:author="Marcus Beck" w:date="2019-08-23T10:17:00Z">
        <w:r w:rsidR="00952CE0" w:rsidDel="00952CE0">
          <w:fldChar w:fldCharType="begin"/>
        </w:r>
        <w:r w:rsidR="00952CE0" w:rsidDel="00952CE0">
          <w:delInstrText xml:space="preserve"> HYPERLINK \l "ref-Mazor16" \h </w:delInstrText>
        </w:r>
        <w:r w:rsidR="00952CE0" w:rsidDel="00952CE0">
          <w:fldChar w:fldCharType="separate"/>
        </w:r>
        <w:r w:rsidDel="00952CE0">
          <w:rPr>
            <w:rStyle w:val="Hyperlink"/>
          </w:rPr>
          <w:delText>11</w:delText>
        </w:r>
        <w:r w:rsidR="00952CE0" w:rsidDel="00952CE0">
          <w:rPr>
            <w:rStyle w:val="Hyperlink"/>
          </w:rPr>
          <w:fldChar w:fldCharType="end"/>
        </w:r>
      </w:del>
      <w:ins w:id="44" w:author="Marcus Beck" w:date="2019-08-23T10:17:00Z">
        <w:r w:rsidR="00952CE0">
          <w:fldChar w:fldCharType="begin"/>
        </w:r>
        <w:r w:rsidR="00952CE0">
          <w:instrText xml:space="preserve"> HYPERLINK \l "ref-Mazor16" \h </w:instrText>
        </w:r>
        <w:r w:rsidR="00952CE0">
          <w:fldChar w:fldCharType="separate"/>
        </w:r>
        <w:r w:rsidR="00952CE0">
          <w:rPr>
            <w:rStyle w:val="Hyperlink"/>
          </w:rPr>
          <w:t>13</w:t>
        </w:r>
        <w:r w:rsidR="00952CE0">
          <w:rPr>
            <w:rStyle w:val="Hyperlink"/>
          </w:rPr>
          <w:fldChar w:fldCharType="end"/>
        </w:r>
      </w:ins>
      <w:r>
        <w:t>]) is a predictive index that compares observed benthic macroinvertebrate taxa and metrics at a site to those expected under least disturbed reference conditions (</w:t>
      </w:r>
      <w:proofErr w:type="spellStart"/>
      <w:r>
        <w:t>sensu</w:t>
      </w:r>
      <w:proofErr w:type="spellEnd"/>
      <w:r>
        <w:t xml:space="preserve"> [</w:t>
      </w:r>
      <w:hyperlink w:anchor="ref-Stoddard06">
        <w:r>
          <w:rPr>
            <w:rStyle w:val="Hyperlink"/>
          </w:rPr>
          <w:t>4</w:t>
        </w:r>
      </w:hyperlink>
      <w:r>
        <w:t>]). Expected values at a site are based on models that estimate the likely macroinvertebrate community relative to factors that naturally influence biology [</w:t>
      </w:r>
      <w:del w:id="45" w:author="Marcus Beck" w:date="2019-08-23T10:18:00Z">
        <w:r w:rsidR="00952CE0" w:rsidDel="00952CE0">
          <w:fldChar w:fldCharType="begin"/>
        </w:r>
        <w:r w:rsidR="00952CE0" w:rsidDel="00952CE0">
          <w:delInstrText xml:space="preserve"> HYPERLINK \l "ref-Moss87" \h </w:delInstrText>
        </w:r>
        <w:r w:rsidR="00952CE0" w:rsidDel="00952CE0">
          <w:fldChar w:fldCharType="separate"/>
        </w:r>
        <w:r w:rsidDel="00952CE0">
          <w:rPr>
            <w:rStyle w:val="Hyperlink"/>
          </w:rPr>
          <w:delText>20</w:delText>
        </w:r>
        <w:r w:rsidR="00952CE0" w:rsidDel="00952CE0">
          <w:rPr>
            <w:rStyle w:val="Hyperlink"/>
          </w:rPr>
          <w:fldChar w:fldCharType="end"/>
        </w:r>
      </w:del>
      <w:ins w:id="46" w:author="Marcus Beck" w:date="2019-08-23T10:18:00Z">
        <w:r w:rsidR="00952CE0">
          <w:fldChar w:fldCharType="begin"/>
        </w:r>
        <w:r w:rsidR="00952CE0">
          <w:instrText xml:space="preserve"> HYPERLINK \l "ref-Moss87" \h </w:instrText>
        </w:r>
        <w:r w:rsidR="00952CE0">
          <w:fldChar w:fldCharType="separate"/>
        </w:r>
        <w:r w:rsidR="00952CE0">
          <w:rPr>
            <w:rStyle w:val="Hyperlink"/>
          </w:rPr>
          <w:t>22</w:t>
        </w:r>
        <w:r w:rsidR="00952CE0">
          <w:rPr>
            <w:rStyle w:val="Hyperlink"/>
          </w:rPr>
          <w:fldChar w:fldCharType="end"/>
        </w:r>
      </w:ins>
      <w:r>
        <w:t>,</w:t>
      </w:r>
      <w:del w:id="47" w:author="Marcus Beck" w:date="2019-08-23T10:18:00Z">
        <w:r w:rsidR="00952CE0" w:rsidDel="00952CE0">
          <w:fldChar w:fldCharType="begin"/>
        </w:r>
        <w:r w:rsidR="00952CE0" w:rsidDel="00952CE0">
          <w:delInstrText xml:space="preserve"> HYPERLINK \l "ref-Cao07" \h </w:delInstrText>
        </w:r>
        <w:r w:rsidR="00952CE0" w:rsidDel="00952CE0">
          <w:fldChar w:fldCharType="separate"/>
        </w:r>
        <w:r w:rsidDel="00952CE0">
          <w:rPr>
            <w:rStyle w:val="Hyperlink"/>
          </w:rPr>
          <w:delText>21</w:delText>
        </w:r>
        <w:r w:rsidR="00952CE0" w:rsidDel="00952CE0">
          <w:rPr>
            <w:rStyle w:val="Hyperlink"/>
          </w:rPr>
          <w:fldChar w:fldCharType="end"/>
        </w:r>
      </w:del>
      <w:ins w:id="48" w:author="Marcus Beck" w:date="2019-08-23T10:18:00Z">
        <w:r w:rsidR="00952CE0">
          <w:fldChar w:fldCharType="begin"/>
        </w:r>
        <w:r w:rsidR="00952CE0">
          <w:instrText xml:space="preserve"> HYPERLINK \l "ref-Cao07" \h </w:instrText>
        </w:r>
        <w:r w:rsidR="00952CE0">
          <w:fldChar w:fldCharType="separate"/>
        </w:r>
        <w:r w:rsidR="00952CE0">
          <w:rPr>
            <w:rStyle w:val="Hyperlink"/>
          </w:rPr>
          <w:t>23</w:t>
        </w:r>
        <w:r w:rsidR="00952CE0">
          <w:rPr>
            <w:rStyle w:val="Hyperlink"/>
          </w:rPr>
          <w:fldChar w:fldCharType="end"/>
        </w:r>
      </w:ins>
      <w:r>
        <w:t>].</w:t>
      </w:r>
    </w:p>
    <w:p w14:paraId="2A787EE8" w14:textId="5D9E2A2C" w:rsidR="0096337B" w:rsidRDefault="0080172E" w:rsidP="008506AB">
      <w:pPr>
        <w:pStyle w:val="BodyText"/>
        <w:spacing w:line="480" w:lineRule="auto"/>
      </w:pPr>
      <w:r>
        <w:t>The Algal Stream Condition Index (ASCI, [</w:t>
      </w:r>
      <w:del w:id="49" w:author="Marcus Beck" w:date="2019-08-23T10:18:00Z">
        <w:r w:rsidR="00952CE0" w:rsidDel="00952CE0">
          <w:fldChar w:fldCharType="begin"/>
        </w:r>
        <w:r w:rsidR="00952CE0" w:rsidDel="00952CE0">
          <w:delInstrText xml:space="preserve"> HYPERLINK \l "ref-Therouxip" \h </w:delInstrText>
        </w:r>
        <w:r w:rsidR="00952CE0" w:rsidDel="00952CE0">
          <w:fldChar w:fldCharType="separate"/>
        </w:r>
        <w:r w:rsidDel="00952CE0">
          <w:rPr>
            <w:rStyle w:val="Hyperlink"/>
          </w:rPr>
          <w:delText>19</w:delText>
        </w:r>
        <w:r w:rsidR="00952CE0" w:rsidDel="00952CE0">
          <w:rPr>
            <w:rStyle w:val="Hyperlink"/>
          </w:rPr>
          <w:fldChar w:fldCharType="end"/>
        </w:r>
      </w:del>
      <w:ins w:id="50" w:author="Marcus Beck" w:date="2019-08-23T10:18:00Z">
        <w:r w:rsidR="00952CE0">
          <w:fldChar w:fldCharType="begin"/>
        </w:r>
        <w:r w:rsidR="00952CE0">
          <w:instrText xml:space="preserve"> HYPERLINK \l "ref-Therouxip" \h </w:instrText>
        </w:r>
        <w:r w:rsidR="00952CE0">
          <w:fldChar w:fldCharType="separate"/>
        </w:r>
        <w:r w:rsidR="00952CE0">
          <w:rPr>
            <w:rStyle w:val="Hyperlink"/>
          </w:rPr>
          <w:t>21</w:t>
        </w:r>
        <w:r w:rsidR="00952CE0">
          <w:rPr>
            <w:rStyle w:val="Hyperlink"/>
          </w:rPr>
          <w:fldChar w:fldCharType="end"/>
        </w:r>
      </w:ins>
      <w:r>
        <w:t xml:space="preserve">]) was similarly developed as a response endpoint for </w:t>
      </w:r>
      <w:ins w:id="51" w:author="Marcus Beck" w:date="2019-08-23T10:55:00Z">
        <w:r w:rsidR="005433A7">
          <w:t>primary production, with implications for ecosystem function</w:t>
        </w:r>
      </w:ins>
      <w:ins w:id="52" w:author="Marcus Beck" w:date="2019-08-23T10:56:00Z">
        <w:r w:rsidR="005433A7">
          <w:t>;</w:t>
        </w:r>
      </w:ins>
      <w:del w:id="53" w:author="Marcus Beck" w:date="2019-08-23T10:56:00Z">
        <w:r w:rsidDel="005433A7">
          <w:delText>lower trophic levels;</w:delText>
        </w:r>
      </w:del>
      <w:r>
        <w:t xml:space="preserve"> the ASCI is a non-predictive multi-metric index (i.e., it uses a uniform, statewide reference expectation) that incorporates both diatoms and soft-bodied algae. Scores for both the CSCI and ASCI can range from 0 to ~ 1.4, with a score of 1 at sites in reference condition and lower values indicating biological degradation. Both communities are used as standard assessment measures for perennial </w:t>
      </w:r>
      <w:proofErr w:type="spellStart"/>
      <w:r>
        <w:t>wadeable</w:t>
      </w:r>
      <w:proofErr w:type="spellEnd"/>
      <w:r>
        <w:t xml:space="preserve"> streams in California.</w:t>
      </w:r>
    </w:p>
    <w:p w14:paraId="6BA952CF" w14:textId="69E6ED7A" w:rsidR="0096337B" w:rsidRDefault="0080172E" w:rsidP="008506AB">
      <w:pPr>
        <w:pStyle w:val="BodyText"/>
        <w:spacing w:line="480" w:lineRule="auto"/>
      </w:pPr>
      <w:r>
        <w:t xml:space="preserve">Index scores were compared to the distribution of scores at reference sites statewide to identify biological condition classes that described the likelihood of biological alteration. For both the CSCI and ASCI, the 1st, 10th, and 30th percentiles of scores at reference sites </w:t>
      </w:r>
      <w:ins w:id="54" w:author="Marcus Beck" w:date="2019-08-23T10:19:00Z">
        <w:r w:rsidR="00952CE0">
          <w:t>with minimal human disturbance [</w:t>
        </w:r>
        <w:r w:rsidR="00952CE0">
          <w:fldChar w:fldCharType="begin"/>
        </w:r>
        <w:r w:rsidR="00952CE0">
          <w:instrText xml:space="preserve"> HYPERLINK "file:///L:\\SMC%20SQI_RM\\sqi_doc\\Beck_etal_SQI.docx" \l "ref-Stoddard06" </w:instrText>
        </w:r>
        <w:r w:rsidR="00952CE0">
          <w:fldChar w:fldCharType="separate"/>
        </w:r>
        <w:r w:rsidR="00952CE0">
          <w:rPr>
            <w:rStyle w:val="Hyperlink"/>
            <w:u w:val="single"/>
          </w:rPr>
          <w:t>4</w:t>
        </w:r>
        <w:r w:rsidR="00952CE0">
          <w:rPr>
            <w:rStyle w:val="Hyperlink"/>
            <w:u w:val="single"/>
          </w:rPr>
          <w:fldChar w:fldCharType="end"/>
        </w:r>
        <w:r w:rsidR="00952CE0">
          <w:t>,</w:t>
        </w:r>
        <w:r w:rsidR="00952CE0">
          <w:fldChar w:fldCharType="begin"/>
        </w:r>
        <w:r w:rsidR="00952CE0">
          <w:instrText xml:space="preserve"> HYPERLINK "file:///L:\\SMC%20SQI_RM\\sqi_doc\\Beck_etal_SQI.docx" \l "ref-Ode16" </w:instrText>
        </w:r>
        <w:r w:rsidR="00952CE0">
          <w:fldChar w:fldCharType="separate"/>
        </w:r>
        <w:r w:rsidR="00952CE0">
          <w:rPr>
            <w:rStyle w:val="Hyperlink"/>
            <w:u w:val="single"/>
          </w:rPr>
          <w:t>5</w:t>
        </w:r>
        <w:r w:rsidR="00952CE0">
          <w:rPr>
            <w:rStyle w:val="Hyperlink"/>
            <w:u w:val="single"/>
          </w:rPr>
          <w:fldChar w:fldCharType="end"/>
        </w:r>
        <w:r w:rsidR="00952CE0">
          <w:t xml:space="preserve">] </w:t>
        </w:r>
      </w:ins>
      <w:r>
        <w:t xml:space="preserve">were used to categorize sites as very likely to have altered biological condition (scores less than the 1st percentile), likely altered (scores between the 1st and 10th percentile), possibly altered (scores between the 10th and 30th percentiles), and likely intact (scores greater than the 30th percentile) (Table 1). This produced four classes for each index, such that each site had two categories describing separate measures of the likelihood of biological alteration in the benthic macroinvertebrate and algal communities. Both response </w:t>
      </w:r>
      <w:r>
        <w:lastRenderedPageBreak/>
        <w:t xml:space="preserve">endpoints were jointly considered in the calculation of the SQI for evaluating overall biological condition, described below. Analysis of multiple assemblages provides a more comprehensive assessment of biological condition that can confirm overall stream </w:t>
      </w:r>
      <w:proofErr w:type="gramStart"/>
      <w:r>
        <w:t>health, and</w:t>
      </w:r>
      <w:proofErr w:type="gramEnd"/>
      <w:r>
        <w:t xml:space="preserve"> may also provide additional diagnostic information about stressors (as different communities may respond to different characteristics of stream habitat).</w:t>
      </w:r>
    </w:p>
    <w:p w14:paraId="59DAC8CE" w14:textId="6F4F1122" w:rsidR="0096337B" w:rsidRDefault="00AE5CAC" w:rsidP="008506AB">
      <w:pPr>
        <w:pStyle w:val="Heading3"/>
        <w:spacing w:line="480" w:lineRule="auto"/>
      </w:pPr>
      <w:bookmarkStart w:id="55" w:name="X2e8a059881a1a74830506931182fa1e8b7fab11"/>
      <w:r>
        <w:t xml:space="preserve">2.2.2 </w:t>
      </w:r>
      <w:r w:rsidR="0080172E">
        <w:t>Integrating multiple measures of biological condition</w:t>
      </w:r>
      <w:bookmarkEnd w:id="55"/>
    </w:p>
    <w:p w14:paraId="39567F8C" w14:textId="7608CF92" w:rsidR="0096337B" w:rsidRDefault="0080172E" w:rsidP="008506AB">
      <w:pPr>
        <w:pStyle w:val="FirstParagraph"/>
        <w:spacing w:line="480" w:lineRule="auto"/>
      </w:pPr>
      <w:r>
        <w:t>The assigned biological condition categories for each index were combined using a ranking system to create a single numeric value that represented an overall condition reflected by both biological indices. A technical advisory committee with representatives from local management institutions provided guidance on assigning these values in accordance with two principles. First, the two indices should be independently applicable, so that a measure of good health in one index cannot negate measures of poor health in the other. Second, the numeric values should be sensitive to differences between sites in marginal or extreme conditions. For example, the numeric value for a sample where both indices suggest likely intact biological communities will be higher than for a sample where one index suggests likely intact and the other suggests possibly altered. This sensitivity improves detection of small changes in condition. The final numeric values ranged from -6 to +5 (Table 1). All negative values suggest impacted conditions</w:t>
      </w:r>
      <w:r w:rsidR="00F52EEB">
        <w:t xml:space="preserve"> for one or both biological indices</w:t>
      </w:r>
      <w:r>
        <w:t>.</w:t>
      </w:r>
    </w:p>
    <w:p w14:paraId="4667E93D" w14:textId="5A9AEE4B" w:rsidR="0096337B" w:rsidRDefault="00AE5CAC" w:rsidP="008506AB">
      <w:pPr>
        <w:pStyle w:val="Heading2"/>
        <w:spacing w:line="480" w:lineRule="auto"/>
      </w:pPr>
      <w:bookmarkStart w:id="56" w:name="stressor-components"/>
      <w:r>
        <w:lastRenderedPageBreak/>
        <w:t xml:space="preserve">2.3 </w:t>
      </w:r>
      <w:r w:rsidR="0080172E">
        <w:t>Stressor components</w:t>
      </w:r>
      <w:bookmarkEnd w:id="56"/>
    </w:p>
    <w:p w14:paraId="1B6B98A9" w14:textId="4C5739B7" w:rsidR="0096337B" w:rsidRDefault="00AE5CAC" w:rsidP="008506AB">
      <w:pPr>
        <w:pStyle w:val="Heading3"/>
        <w:spacing w:line="480" w:lineRule="auto"/>
      </w:pPr>
      <w:bookmarkStart w:id="57" w:name="characterizing-stress"/>
      <w:r>
        <w:t xml:space="preserve">2.3.1 </w:t>
      </w:r>
      <w:r w:rsidR="0080172E">
        <w:t>Characterizing stress</w:t>
      </w:r>
      <w:bookmarkEnd w:id="57"/>
    </w:p>
    <w:p w14:paraId="09CC5A86" w14:textId="719EF637" w:rsidR="0096337B" w:rsidRDefault="0080172E" w:rsidP="008506AB">
      <w:pPr>
        <w:pStyle w:val="FirstParagraph"/>
        <w:spacing w:line="480" w:lineRule="auto"/>
      </w:pPr>
      <w:r>
        <w:t>Water chemistry and physical habitat measurements, which were used to describe stressors associated with low CSCI and ASCI scores [</w:t>
      </w:r>
      <w:del w:id="58" w:author="Marcus Beck" w:date="2019-08-23T10:19:00Z">
        <w:r w:rsidR="00952CE0" w:rsidDel="00952CE0">
          <w:fldChar w:fldCharType="begin"/>
        </w:r>
        <w:r w:rsidR="00952CE0" w:rsidDel="00952CE0">
          <w:delInstrText xml:space="preserve"> HYPERLINK \l "ref-Therouxip" \h </w:delInstrText>
        </w:r>
        <w:r w:rsidR="00952CE0" w:rsidDel="00952CE0">
          <w:fldChar w:fldCharType="separate"/>
        </w:r>
        <w:r w:rsidDel="00952CE0">
          <w:rPr>
            <w:rStyle w:val="Hyperlink"/>
          </w:rPr>
          <w:delText>19</w:delText>
        </w:r>
        <w:r w:rsidR="00952CE0" w:rsidDel="00952CE0">
          <w:rPr>
            <w:rStyle w:val="Hyperlink"/>
          </w:rPr>
          <w:fldChar w:fldCharType="end"/>
        </w:r>
      </w:del>
      <w:ins w:id="59" w:author="Marcus Beck" w:date="2019-08-23T10:19:00Z">
        <w:r w:rsidR="00952CE0">
          <w:fldChar w:fldCharType="begin"/>
        </w:r>
        <w:r w:rsidR="00952CE0">
          <w:instrText xml:space="preserve"> HYPERLINK \l "ref-Therouxip" \h </w:instrText>
        </w:r>
        <w:r w:rsidR="00952CE0">
          <w:fldChar w:fldCharType="separate"/>
        </w:r>
        <w:r w:rsidR="00952CE0">
          <w:rPr>
            <w:rStyle w:val="Hyperlink"/>
          </w:rPr>
          <w:t>21</w:t>
        </w:r>
        <w:r w:rsidR="00952CE0">
          <w:rPr>
            <w:rStyle w:val="Hyperlink"/>
          </w:rPr>
          <w:fldChar w:fldCharType="end"/>
        </w:r>
      </w:ins>
      <w:r>
        <w:t>,</w:t>
      </w:r>
      <w:del w:id="60" w:author="Marcus Beck" w:date="2019-08-23T10:20:00Z">
        <w:r w:rsidR="00952CE0" w:rsidDel="00952CE0">
          <w:fldChar w:fldCharType="begin"/>
        </w:r>
        <w:r w:rsidR="00952CE0" w:rsidDel="00952CE0">
          <w:delInstrText xml:space="preserve"> HYPERLINK \l "ref-Mazor15" \h </w:delInstrText>
        </w:r>
        <w:r w:rsidR="00952CE0" w:rsidDel="00952CE0">
          <w:fldChar w:fldCharType="separate"/>
        </w:r>
        <w:r w:rsidDel="00952CE0">
          <w:rPr>
            <w:rStyle w:val="Hyperlink"/>
          </w:rPr>
          <w:delText>22</w:delText>
        </w:r>
        <w:r w:rsidR="00952CE0" w:rsidDel="00952CE0">
          <w:rPr>
            <w:rStyle w:val="Hyperlink"/>
          </w:rPr>
          <w:fldChar w:fldCharType="end"/>
        </w:r>
      </w:del>
      <w:ins w:id="61" w:author="Marcus Beck" w:date="2019-08-23T10:20:00Z">
        <w:r w:rsidR="00952CE0">
          <w:fldChar w:fldCharType="begin"/>
        </w:r>
        <w:r w:rsidR="00952CE0">
          <w:instrText xml:space="preserve"> HYPERLINK \l "ref-Mazor15" \h </w:instrText>
        </w:r>
        <w:r w:rsidR="00952CE0">
          <w:fldChar w:fldCharType="separate"/>
        </w:r>
        <w:r w:rsidR="00952CE0">
          <w:rPr>
            <w:rStyle w:val="Hyperlink"/>
          </w:rPr>
          <w:t>24</w:t>
        </w:r>
        <w:r w:rsidR="00952CE0">
          <w:rPr>
            <w:rStyle w:val="Hyperlink"/>
          </w:rPr>
          <w:fldChar w:fldCharType="end"/>
        </w:r>
      </w:ins>
      <w:r>
        <w:t>], are strongly linked to the structure and function of both invertebrate and algal assemblages [</w:t>
      </w:r>
      <w:hyperlink w:anchor="ref-Wang07">
        <w:r>
          <w:rPr>
            <w:rStyle w:val="Hyperlink"/>
          </w:rPr>
          <w:t>2</w:t>
        </w:r>
      </w:hyperlink>
      <w:r>
        <w:t>,</w:t>
      </w:r>
      <w:del w:id="62" w:author="Marcus Beck" w:date="2019-08-23T10:20:00Z">
        <w:r w:rsidR="00952CE0" w:rsidDel="00952CE0">
          <w:fldChar w:fldCharType="begin"/>
        </w:r>
        <w:r w:rsidR="00952CE0" w:rsidDel="00952CE0">
          <w:delInstrText xml:space="preserve"> HYPERLINK \l "ref-Richards97" \h </w:delInstrText>
        </w:r>
        <w:r w:rsidR="00952CE0" w:rsidDel="00952CE0">
          <w:fldChar w:fldCharType="separate"/>
        </w:r>
        <w:r w:rsidDel="00952CE0">
          <w:rPr>
            <w:rStyle w:val="Hyperlink"/>
          </w:rPr>
          <w:delText>23</w:delText>
        </w:r>
        <w:r w:rsidR="00952CE0" w:rsidDel="00952CE0">
          <w:rPr>
            <w:rStyle w:val="Hyperlink"/>
          </w:rPr>
          <w:fldChar w:fldCharType="end"/>
        </w:r>
      </w:del>
      <w:ins w:id="63" w:author="Marcus Beck" w:date="2019-08-23T10:20:00Z">
        <w:r w:rsidR="00952CE0">
          <w:fldChar w:fldCharType="begin"/>
        </w:r>
        <w:r w:rsidR="00952CE0">
          <w:instrText xml:space="preserve"> HYPERLINK \l "ref-Richards97" \h </w:instrText>
        </w:r>
        <w:r w:rsidR="00952CE0">
          <w:fldChar w:fldCharType="separate"/>
        </w:r>
        <w:r w:rsidR="00952CE0">
          <w:rPr>
            <w:rStyle w:val="Hyperlink"/>
          </w:rPr>
          <w:t>25</w:t>
        </w:r>
        <w:r w:rsidR="00952CE0">
          <w:rPr>
            <w:rStyle w:val="Hyperlink"/>
          </w:rPr>
          <w:fldChar w:fldCharType="end"/>
        </w:r>
      </w:ins>
      <w:r>
        <w:t>,</w:t>
      </w:r>
      <w:del w:id="64" w:author="Marcus Beck" w:date="2019-08-23T10:20:00Z">
        <w:r w:rsidR="00952CE0" w:rsidDel="00952CE0">
          <w:fldChar w:fldCharType="begin"/>
        </w:r>
        <w:r w:rsidR="00952CE0" w:rsidDel="00952CE0">
          <w:delInstrText xml:space="preserve"> HYPERLINK \l "ref-Pan02" \h </w:delInstrText>
        </w:r>
        <w:r w:rsidR="00952CE0" w:rsidDel="00952CE0">
          <w:fldChar w:fldCharType="separate"/>
        </w:r>
        <w:r w:rsidDel="00952CE0">
          <w:rPr>
            <w:rStyle w:val="Hyperlink"/>
          </w:rPr>
          <w:delText>24</w:delText>
        </w:r>
        <w:r w:rsidR="00952CE0" w:rsidDel="00952CE0">
          <w:rPr>
            <w:rStyle w:val="Hyperlink"/>
          </w:rPr>
          <w:fldChar w:fldCharType="end"/>
        </w:r>
      </w:del>
      <w:ins w:id="65" w:author="Marcus Beck" w:date="2019-08-23T10:20:00Z">
        <w:r w:rsidR="00952CE0">
          <w:fldChar w:fldCharType="begin"/>
        </w:r>
        <w:r w:rsidR="00952CE0">
          <w:instrText xml:space="preserve"> HYPERLINK \l "ref-Pan02" \h </w:instrText>
        </w:r>
        <w:r w:rsidR="00952CE0">
          <w:fldChar w:fldCharType="separate"/>
        </w:r>
        <w:r w:rsidR="00952CE0">
          <w:rPr>
            <w:rStyle w:val="Hyperlink"/>
          </w:rPr>
          <w:t>26</w:t>
        </w:r>
        <w:r w:rsidR="00952CE0">
          <w:rPr>
            <w:rStyle w:val="Hyperlink"/>
          </w:rPr>
          <w:fldChar w:fldCharType="end"/>
        </w:r>
      </w:ins>
      <w:r>
        <w:t>]. Depending on the context,</w:t>
      </w:r>
      <w:ins w:id="66" w:author="Marcus Beck" w:date="2019-08-23T10:57:00Z">
        <w:r w:rsidR="005433A7">
          <w:t xml:space="preserve"> stream health or </w:t>
        </w:r>
      </w:ins>
      <w:ins w:id="67" w:author="Marcus Beck" w:date="2019-08-23T10:58:00Z">
        <w:r w:rsidR="005433A7">
          <w:t>condition can be reflected by</w:t>
        </w:r>
      </w:ins>
      <w:r>
        <w:t xml:space="preserve"> physical habitat</w:t>
      </w:r>
      <w:ins w:id="68" w:author="Marcus Beck" w:date="2019-08-23T10:58:00Z">
        <w:r w:rsidR="005433A7">
          <w:t xml:space="preserve"> as a response to external drivers</w:t>
        </w:r>
      </w:ins>
      <w:del w:id="69" w:author="Marcus Beck" w:date="2019-08-23T10:58:00Z">
        <w:r w:rsidDel="005433A7">
          <w:delText xml:space="preserve"> can be considered a response metric of stream health</w:delText>
        </w:r>
      </w:del>
      <w:r>
        <w:t xml:space="preserve">. However, physical habitat herein is considered a stressor that can affect biological condition at different taxonomic levels within the stressor-response model. </w:t>
      </w:r>
      <w:del w:id="70" w:author="Marcus Beck" w:date="2019-08-23T11:03:00Z">
        <w:r w:rsidDel="00D90A31">
          <w:delText>We also acknowledge that relationships between stressors and biological condition are complex and our simple models linking the two provide only a simple description in the context of more nuanced relationships. The modelled associations provide the basis for communicating results as a screening tool and are not replacements for more comprehensive causal assessments.</w:delText>
        </w:r>
      </w:del>
    </w:p>
    <w:p w14:paraId="7FB972F5" w14:textId="13DBF26B" w:rsidR="0096337B" w:rsidRDefault="0080172E" w:rsidP="008506AB">
      <w:pPr>
        <w:pStyle w:val="BodyText"/>
        <w:spacing w:line="480" w:lineRule="auto"/>
      </w:pPr>
      <w:r>
        <w:t>The water chemistry indicators consisted of nutrients - specifically, total nitrogen (mg/L) and total phosphorus (mg/L) - and specific conductivity (</w:t>
      </w:r>
      <m:oMath>
        <m:r>
          <w:rPr>
            <w:rFonts w:ascii="Cambria Math" w:hAnsi="Cambria Math"/>
          </w:rPr>
          <m:t>μ</m:t>
        </m:r>
      </m:oMath>
      <w:r>
        <w:t>S/cm). Nitrogen, phosphorus, and conductivity are widely measured in many regional and statewide monitoring programs. These variables are commonly associated with development gradients present in the study region (e.g., urbanization, [</w:t>
      </w:r>
      <w:del w:id="71" w:author="Marcus Beck" w:date="2019-08-23T10:20:00Z">
        <w:r w:rsidR="00952CE0" w:rsidDel="00952CE0">
          <w:fldChar w:fldCharType="begin"/>
        </w:r>
        <w:r w:rsidR="00952CE0" w:rsidDel="00952CE0">
          <w:delInstrText xml:space="preserve"> HYPERLINK \l "ref-Dodds02" \h </w:delInstrText>
        </w:r>
        <w:r w:rsidR="00952CE0" w:rsidDel="00952CE0">
          <w:fldChar w:fldCharType="separate"/>
        </w:r>
        <w:r w:rsidDel="00952CE0">
          <w:rPr>
            <w:rStyle w:val="Hyperlink"/>
          </w:rPr>
          <w:delText>25</w:delText>
        </w:r>
        <w:r w:rsidR="00952CE0" w:rsidDel="00952CE0">
          <w:rPr>
            <w:rStyle w:val="Hyperlink"/>
          </w:rPr>
          <w:fldChar w:fldCharType="end"/>
        </w:r>
      </w:del>
      <w:ins w:id="72" w:author="Marcus Beck" w:date="2019-08-23T10:20:00Z">
        <w:r w:rsidR="00952CE0">
          <w:fldChar w:fldCharType="begin"/>
        </w:r>
        <w:r w:rsidR="00952CE0">
          <w:instrText xml:space="preserve"> HYPERLINK \l "ref-Dodds02" \h </w:instrText>
        </w:r>
        <w:r w:rsidR="00952CE0">
          <w:fldChar w:fldCharType="separate"/>
        </w:r>
        <w:r w:rsidR="00952CE0">
          <w:rPr>
            <w:rStyle w:val="Hyperlink"/>
          </w:rPr>
          <w:t>27</w:t>
        </w:r>
        <w:r w:rsidR="00952CE0">
          <w:rPr>
            <w:rStyle w:val="Hyperlink"/>
          </w:rPr>
          <w:fldChar w:fldCharType="end"/>
        </w:r>
      </w:ins>
      <w:r>
        <w:t>,</w:t>
      </w:r>
      <w:del w:id="73" w:author="Marcus Beck" w:date="2019-08-23T10:20:00Z">
        <w:r w:rsidR="00952CE0" w:rsidDel="00952CE0">
          <w:fldChar w:fldCharType="begin"/>
        </w:r>
        <w:r w:rsidR="00952CE0" w:rsidDel="00952CE0">
          <w:delInstrText xml:space="preserve"> HYPERLINK \l "ref-Walsh05" \h </w:delInstrText>
        </w:r>
        <w:r w:rsidR="00952CE0" w:rsidDel="00952CE0">
          <w:fldChar w:fldCharType="separate"/>
        </w:r>
        <w:r w:rsidDel="00952CE0">
          <w:rPr>
            <w:rStyle w:val="Hyperlink"/>
          </w:rPr>
          <w:delText>26</w:delText>
        </w:r>
        <w:r w:rsidR="00952CE0" w:rsidDel="00952CE0">
          <w:rPr>
            <w:rStyle w:val="Hyperlink"/>
          </w:rPr>
          <w:fldChar w:fldCharType="end"/>
        </w:r>
      </w:del>
      <w:ins w:id="74" w:author="Marcus Beck" w:date="2019-08-23T10:20:00Z">
        <w:r w:rsidR="00952CE0">
          <w:fldChar w:fldCharType="begin"/>
        </w:r>
        <w:r w:rsidR="00952CE0">
          <w:instrText xml:space="preserve"> HYPERLINK \l "ref-Walsh05" \h </w:instrText>
        </w:r>
        <w:r w:rsidR="00952CE0">
          <w:fldChar w:fldCharType="separate"/>
        </w:r>
        <w:r w:rsidR="00952CE0">
          <w:rPr>
            <w:rStyle w:val="Hyperlink"/>
          </w:rPr>
          <w:t>28</w:t>
        </w:r>
        <w:r w:rsidR="00952CE0">
          <w:rPr>
            <w:rStyle w:val="Hyperlink"/>
          </w:rPr>
          <w:fldChar w:fldCharType="end"/>
        </w:r>
      </w:ins>
      <w:r>
        <w:t>]). Additionally, these variables can act as surrogates for unmeasured or alternative water quality pollutants at a site related to eutrophication [</w:t>
      </w:r>
      <w:del w:id="75" w:author="Marcus Beck" w:date="2019-08-23T10:20:00Z">
        <w:r w:rsidR="00952CE0" w:rsidDel="00952CE0">
          <w:fldChar w:fldCharType="begin"/>
        </w:r>
        <w:r w:rsidR="00952CE0" w:rsidDel="00952CE0">
          <w:delInstrText xml:space="preserve"> HYPERLINK \l "ref-Dodds16" \h </w:delInstrText>
        </w:r>
        <w:r w:rsidR="00952CE0" w:rsidDel="00952CE0">
          <w:fldChar w:fldCharType="separate"/>
        </w:r>
        <w:r w:rsidDel="00952CE0">
          <w:rPr>
            <w:rStyle w:val="Hyperlink"/>
          </w:rPr>
          <w:delText>27</w:delText>
        </w:r>
        <w:r w:rsidR="00952CE0" w:rsidDel="00952CE0">
          <w:rPr>
            <w:rStyle w:val="Hyperlink"/>
          </w:rPr>
          <w:fldChar w:fldCharType="end"/>
        </w:r>
      </w:del>
      <w:ins w:id="76" w:author="Marcus Beck" w:date="2019-08-23T10:20:00Z">
        <w:r w:rsidR="00952CE0">
          <w:fldChar w:fldCharType="begin"/>
        </w:r>
        <w:r w:rsidR="00952CE0">
          <w:instrText xml:space="preserve"> HYPERLINK \l "ref-Dodds16" \h </w:instrText>
        </w:r>
        <w:r w:rsidR="00952CE0">
          <w:fldChar w:fldCharType="separate"/>
        </w:r>
        <w:r w:rsidR="00952CE0">
          <w:rPr>
            <w:rStyle w:val="Hyperlink"/>
          </w:rPr>
          <w:t>29</w:t>
        </w:r>
        <w:r w:rsidR="00952CE0">
          <w:rPr>
            <w:rStyle w:val="Hyperlink"/>
          </w:rPr>
          <w:fldChar w:fldCharType="end"/>
        </w:r>
      </w:ins>
      <w:r>
        <w:t>]. Although other contaminants that can affect aquatic organisms are sometimes measured (e.g., metals, pesticides, pharmaceuticals), observations can be sparsely distributed in the study region [</w:t>
      </w:r>
      <w:del w:id="77" w:author="Marcus Beck" w:date="2019-08-23T10:20:00Z">
        <w:r w:rsidR="00952CE0" w:rsidDel="00952CE0">
          <w:fldChar w:fldCharType="begin"/>
        </w:r>
        <w:r w:rsidR="00952CE0" w:rsidDel="00952CE0">
          <w:delInstrText xml:space="preserve"> HYPERLINK \l "ref-Mazor15" \h </w:delInstrText>
        </w:r>
        <w:r w:rsidR="00952CE0" w:rsidDel="00952CE0">
          <w:fldChar w:fldCharType="separate"/>
        </w:r>
        <w:r w:rsidDel="00952CE0">
          <w:rPr>
            <w:rStyle w:val="Hyperlink"/>
          </w:rPr>
          <w:delText>22</w:delText>
        </w:r>
        <w:r w:rsidR="00952CE0" w:rsidDel="00952CE0">
          <w:rPr>
            <w:rStyle w:val="Hyperlink"/>
          </w:rPr>
          <w:fldChar w:fldCharType="end"/>
        </w:r>
      </w:del>
      <w:ins w:id="78" w:author="Marcus Beck" w:date="2019-08-23T10:20:00Z">
        <w:r w:rsidR="00952CE0">
          <w:fldChar w:fldCharType="begin"/>
        </w:r>
        <w:r w:rsidR="00952CE0">
          <w:instrText xml:space="preserve"> HYPERLINK \l "ref-Mazor15" \h </w:instrText>
        </w:r>
        <w:r w:rsidR="00952CE0">
          <w:fldChar w:fldCharType="separate"/>
        </w:r>
        <w:r w:rsidR="00952CE0">
          <w:rPr>
            <w:rStyle w:val="Hyperlink"/>
          </w:rPr>
          <w:t>24</w:t>
        </w:r>
        <w:r w:rsidR="00952CE0">
          <w:rPr>
            <w:rStyle w:val="Hyperlink"/>
          </w:rPr>
          <w:fldChar w:fldCharType="end"/>
        </w:r>
      </w:ins>
      <w:r>
        <w:t xml:space="preserve">]. </w:t>
      </w:r>
      <w:r>
        <w:lastRenderedPageBreak/>
        <w:t>Eutrophication is a more ubiquitous issue in the study region, although we acknowledge that other stressors not captured by the SQI may affect biological condition.</w:t>
      </w:r>
    </w:p>
    <w:p w14:paraId="087C2E9F" w14:textId="56EDBB5C" w:rsidR="0096337B" w:rsidRDefault="0080172E" w:rsidP="008506AB">
      <w:pPr>
        <w:pStyle w:val="BodyText"/>
        <w:spacing w:line="480" w:lineRule="auto"/>
      </w:pPr>
      <w:r>
        <w:t>Physical habitat conditions at a site were quantified using two indices of habitat condition developed for California water bodies: the Index of Physical Integrity (IPI; [</w:t>
      </w:r>
      <w:del w:id="79" w:author="Marcus Beck" w:date="2019-08-23T10:20:00Z">
        <w:r w:rsidR="00952CE0" w:rsidDel="00952CE0">
          <w:fldChar w:fldCharType="begin"/>
        </w:r>
        <w:r w:rsidR="00952CE0" w:rsidDel="00952CE0">
          <w:delInstrText xml:space="preserve"> HYPERLINK \l "ref-Rehn18" \h </w:delInstrText>
        </w:r>
        <w:r w:rsidR="00952CE0" w:rsidDel="00952CE0">
          <w:fldChar w:fldCharType="separate"/>
        </w:r>
        <w:r w:rsidDel="00952CE0">
          <w:rPr>
            <w:rStyle w:val="Hyperlink"/>
          </w:rPr>
          <w:delText>16</w:delText>
        </w:r>
        <w:r w:rsidR="00952CE0" w:rsidDel="00952CE0">
          <w:rPr>
            <w:rStyle w:val="Hyperlink"/>
          </w:rPr>
          <w:fldChar w:fldCharType="end"/>
        </w:r>
      </w:del>
      <w:ins w:id="80" w:author="Marcus Beck" w:date="2019-08-23T10:20:00Z">
        <w:r w:rsidR="00952CE0">
          <w:fldChar w:fldCharType="begin"/>
        </w:r>
        <w:r w:rsidR="00952CE0">
          <w:instrText xml:space="preserve"> HYPERLINK \l "ref-Rehn18" \h </w:instrText>
        </w:r>
        <w:r w:rsidR="00952CE0">
          <w:fldChar w:fldCharType="separate"/>
        </w:r>
        <w:r w:rsidR="00952CE0">
          <w:rPr>
            <w:rStyle w:val="Hyperlink"/>
          </w:rPr>
          <w:t>19</w:t>
        </w:r>
        <w:r w:rsidR="00952CE0">
          <w:rPr>
            <w:rStyle w:val="Hyperlink"/>
          </w:rPr>
          <w:fldChar w:fldCharType="end"/>
        </w:r>
      </w:ins>
      <w:r>
        <w:t>]) and the California Rapid Assessment Method (CRAM) for riverine wetlands [</w:t>
      </w:r>
      <w:del w:id="81" w:author="Marcus Beck" w:date="2019-08-23T10:20:00Z">
        <w:r w:rsidR="00952CE0" w:rsidDel="00952CE0">
          <w:fldChar w:fldCharType="begin"/>
        </w:r>
        <w:r w:rsidR="00952CE0" w:rsidDel="00952CE0">
          <w:delInstrText xml:space="preserve"> HYPERLINK \l "ref-Collins07" \h </w:delInstrText>
        </w:r>
        <w:r w:rsidR="00952CE0" w:rsidDel="00952CE0">
          <w:fldChar w:fldCharType="separate"/>
        </w:r>
        <w:r w:rsidDel="00952CE0">
          <w:rPr>
            <w:rStyle w:val="Hyperlink"/>
          </w:rPr>
          <w:delText>14</w:delText>
        </w:r>
        <w:r w:rsidR="00952CE0" w:rsidDel="00952CE0">
          <w:rPr>
            <w:rStyle w:val="Hyperlink"/>
          </w:rPr>
          <w:fldChar w:fldCharType="end"/>
        </w:r>
      </w:del>
      <w:ins w:id="82" w:author="Marcus Beck" w:date="2019-08-23T10:20:00Z">
        <w:r w:rsidR="00952CE0">
          <w:fldChar w:fldCharType="begin"/>
        </w:r>
        <w:r w:rsidR="00952CE0">
          <w:instrText xml:space="preserve"> HYPERLINK \l "ref-Collins07" \h </w:instrText>
        </w:r>
        <w:r w:rsidR="00952CE0">
          <w:fldChar w:fldCharType="separate"/>
        </w:r>
        <w:r w:rsidR="00952CE0">
          <w:rPr>
            <w:rStyle w:val="Hyperlink"/>
          </w:rPr>
          <w:t>17</w:t>
        </w:r>
        <w:r w:rsidR="00952CE0">
          <w:rPr>
            <w:rStyle w:val="Hyperlink"/>
          </w:rPr>
          <w:fldChar w:fldCharType="end"/>
        </w:r>
      </w:ins>
      <w:r>
        <w:t>,</w:t>
      </w:r>
      <w:del w:id="83" w:author="Marcus Beck" w:date="2019-08-23T10:20:00Z">
        <w:r w:rsidR="00952CE0" w:rsidDel="00952CE0">
          <w:fldChar w:fldCharType="begin"/>
        </w:r>
        <w:r w:rsidR="00952CE0" w:rsidDel="00952CE0">
          <w:delInstrText xml:space="preserve"> HYPERLINK \l "ref-Solek11" \h </w:delInstrText>
        </w:r>
        <w:r w:rsidR="00952CE0" w:rsidDel="00952CE0">
          <w:fldChar w:fldCharType="separate"/>
        </w:r>
        <w:r w:rsidDel="00952CE0">
          <w:rPr>
            <w:rStyle w:val="Hyperlink"/>
          </w:rPr>
          <w:delText>15</w:delText>
        </w:r>
        <w:r w:rsidR="00952CE0" w:rsidDel="00952CE0">
          <w:rPr>
            <w:rStyle w:val="Hyperlink"/>
          </w:rPr>
          <w:fldChar w:fldCharType="end"/>
        </w:r>
      </w:del>
      <w:ins w:id="84" w:author="Marcus Beck" w:date="2019-08-23T10:20:00Z">
        <w:r w:rsidR="00952CE0">
          <w:fldChar w:fldCharType="begin"/>
        </w:r>
        <w:r w:rsidR="00952CE0">
          <w:instrText xml:space="preserve"> HYPERLINK \l "ref-Solek11" \h </w:instrText>
        </w:r>
        <w:r w:rsidR="00952CE0">
          <w:fldChar w:fldCharType="separate"/>
        </w:r>
        <w:r w:rsidR="00952CE0">
          <w:rPr>
            <w:rStyle w:val="Hyperlink"/>
          </w:rPr>
          <w:t>18</w:t>
        </w:r>
        <w:r w:rsidR="00952CE0">
          <w:rPr>
            <w:rStyle w:val="Hyperlink"/>
          </w:rPr>
          <w:fldChar w:fldCharType="end"/>
        </w:r>
      </w:ins>
      <w:r>
        <w:t>]. Although IPI and CRAM scores can be correlated, the individual metrics that establish each index provide unique information about speci</w:t>
      </w:r>
      <w:r w:rsidR="00F52EEB">
        <w:t>f</w:t>
      </w:r>
      <w:r>
        <w:t>ic components of the physical habitat. Moreover, IPI scores specifically describe instream condition, whereas CRAM scores describe riparian condition.</w:t>
      </w:r>
    </w:p>
    <w:p w14:paraId="1F1548EE" w14:textId="28D913C5" w:rsidR="0096337B" w:rsidRDefault="0080172E" w:rsidP="008506AB">
      <w:pPr>
        <w:pStyle w:val="BodyText"/>
        <w:spacing w:line="480" w:lineRule="auto"/>
      </w:pPr>
      <w:r>
        <w:t>The IPI is an O/E index [</w:t>
      </w:r>
      <w:del w:id="85" w:author="Marcus Beck" w:date="2019-08-23T10:21:00Z">
        <w:r w:rsidR="00952CE0" w:rsidDel="00952CE0">
          <w:fldChar w:fldCharType="begin"/>
        </w:r>
        <w:r w:rsidR="00952CE0" w:rsidDel="00952CE0">
          <w:delInstrText xml:space="preserve"> HYPERLINK \l "ref-Hawkins00b" \h </w:delInstrText>
        </w:r>
        <w:r w:rsidR="00952CE0" w:rsidDel="00952CE0">
          <w:fldChar w:fldCharType="separate"/>
        </w:r>
        <w:r w:rsidDel="00952CE0">
          <w:rPr>
            <w:rStyle w:val="Hyperlink"/>
          </w:rPr>
          <w:delText>10</w:delText>
        </w:r>
        <w:r w:rsidR="00952CE0" w:rsidDel="00952CE0">
          <w:rPr>
            <w:rStyle w:val="Hyperlink"/>
          </w:rPr>
          <w:fldChar w:fldCharType="end"/>
        </w:r>
      </w:del>
      <w:ins w:id="86" w:author="Marcus Beck" w:date="2019-08-23T10:21:00Z">
        <w:r w:rsidR="00952CE0">
          <w:fldChar w:fldCharType="begin"/>
        </w:r>
        <w:r w:rsidR="00952CE0">
          <w:instrText xml:space="preserve"> HYPERLINK \l "ref-Hawkins00b" \h </w:instrText>
        </w:r>
        <w:r w:rsidR="00952CE0">
          <w:fldChar w:fldCharType="separate"/>
        </w:r>
        <w:r w:rsidR="00952CE0">
          <w:rPr>
            <w:rStyle w:val="Hyperlink"/>
          </w:rPr>
          <w:t>11</w:t>
        </w:r>
        <w:r w:rsidR="00952CE0">
          <w:rPr>
            <w:rStyle w:val="Hyperlink"/>
          </w:rPr>
          <w:fldChar w:fldCharType="end"/>
        </w:r>
      </w:ins>
      <w:r>
        <w:t>] based on physical habitat metrics (PHAB, [</w:t>
      </w:r>
      <w:del w:id="87" w:author="Marcus Beck" w:date="2019-08-23T10:21:00Z">
        <w:r w:rsidR="00952CE0" w:rsidDel="00952CE0">
          <w:fldChar w:fldCharType="begin"/>
        </w:r>
        <w:r w:rsidR="00952CE0" w:rsidDel="00952CE0">
          <w:delInstrText xml:space="preserve"> HYPERLINK \l "ref-Rehn18" \h </w:delInstrText>
        </w:r>
        <w:r w:rsidR="00952CE0" w:rsidDel="00952CE0">
          <w:fldChar w:fldCharType="separate"/>
        </w:r>
        <w:r w:rsidDel="00952CE0">
          <w:rPr>
            <w:rStyle w:val="Hyperlink"/>
          </w:rPr>
          <w:delText>16</w:delText>
        </w:r>
        <w:r w:rsidR="00952CE0" w:rsidDel="00952CE0">
          <w:rPr>
            <w:rStyle w:val="Hyperlink"/>
          </w:rPr>
          <w:fldChar w:fldCharType="end"/>
        </w:r>
      </w:del>
      <w:ins w:id="88" w:author="Marcus Beck" w:date="2019-08-23T10:21:00Z">
        <w:r w:rsidR="00952CE0">
          <w:fldChar w:fldCharType="begin"/>
        </w:r>
        <w:r w:rsidR="00952CE0">
          <w:instrText xml:space="preserve"> HYPERLINK \l "ref-Rehn18" \h </w:instrText>
        </w:r>
        <w:r w:rsidR="00952CE0">
          <w:fldChar w:fldCharType="separate"/>
        </w:r>
        <w:r w:rsidR="00952CE0">
          <w:rPr>
            <w:rStyle w:val="Hyperlink"/>
          </w:rPr>
          <w:t>19</w:t>
        </w:r>
        <w:r w:rsidR="00952CE0">
          <w:rPr>
            <w:rStyle w:val="Hyperlink"/>
          </w:rPr>
          <w:fldChar w:fldCharType="end"/>
        </w:r>
      </w:ins>
      <w:r>
        <w:t>]) that collectively characterize five components of in-stream habitat quality: percent sands, fines, or concrete, Shannon diversity of aquatic habitat types, Shannon diversity of natural substrate types, evenness of flow habitat types, and riparian vegetation cover. All five metrics are positively associated with physical habitat integrity, such that an increase in each was generally considered an improvement in site condition (percent sands</w:t>
      </w:r>
      <w:r w:rsidR="00F52EEB">
        <w:t>, fines, or concrete</w:t>
      </w:r>
      <w:r>
        <w:t xml:space="preserve"> is inversely scored). All physical data used to calculate these metrics were collected using standard field protocols described in [</w:t>
      </w:r>
      <w:del w:id="89" w:author="Marcus Beck" w:date="2019-08-23T10:21:00Z">
        <w:r w:rsidR="00952CE0" w:rsidDel="00952CE0">
          <w:fldChar w:fldCharType="begin"/>
        </w:r>
        <w:r w:rsidR="00952CE0" w:rsidDel="00952CE0">
          <w:delInstrText xml:space="preserve"> HYPERLINK \l "ref-Ode07" \h </w:delInstrText>
        </w:r>
        <w:r w:rsidR="00952CE0" w:rsidDel="00952CE0">
          <w:fldChar w:fldCharType="separate"/>
        </w:r>
        <w:r w:rsidDel="00952CE0">
          <w:rPr>
            <w:rStyle w:val="Hyperlink"/>
          </w:rPr>
          <w:delText>28</w:delText>
        </w:r>
        <w:r w:rsidR="00952CE0" w:rsidDel="00952CE0">
          <w:rPr>
            <w:rStyle w:val="Hyperlink"/>
          </w:rPr>
          <w:fldChar w:fldCharType="end"/>
        </w:r>
      </w:del>
      <w:ins w:id="90" w:author="Marcus Beck" w:date="2019-08-23T10:21:00Z">
        <w:r w:rsidR="00952CE0">
          <w:fldChar w:fldCharType="begin"/>
        </w:r>
        <w:r w:rsidR="00952CE0">
          <w:instrText xml:space="preserve"> HYPERLINK \l "ref-Ode07" \h </w:instrText>
        </w:r>
        <w:r w:rsidR="00952CE0">
          <w:fldChar w:fldCharType="separate"/>
        </w:r>
        <w:r w:rsidR="00952CE0">
          <w:rPr>
            <w:rStyle w:val="Hyperlink"/>
          </w:rPr>
          <w:t>30</w:t>
        </w:r>
        <w:r w:rsidR="00952CE0">
          <w:rPr>
            <w:rStyle w:val="Hyperlink"/>
          </w:rPr>
          <w:fldChar w:fldCharType="end"/>
        </w:r>
      </w:ins>
      <w:r>
        <w:t>], which are derived from protocols used in national assessments [</w:t>
      </w:r>
      <w:del w:id="91" w:author="Marcus Beck" w:date="2019-08-23T10:21:00Z">
        <w:r w:rsidR="00952CE0" w:rsidDel="00952CE0">
          <w:fldChar w:fldCharType="begin"/>
        </w:r>
        <w:r w:rsidR="00952CE0" w:rsidDel="00952CE0">
          <w:delInstrText xml:space="preserve"> HYPERLINK \l "ref-USEPA16" \h </w:delInstrText>
        </w:r>
        <w:r w:rsidR="00952CE0" w:rsidDel="00952CE0">
          <w:fldChar w:fldCharType="separate"/>
        </w:r>
        <w:r w:rsidDel="00952CE0">
          <w:rPr>
            <w:rStyle w:val="Hyperlink"/>
          </w:rPr>
          <w:delText>29</w:delText>
        </w:r>
        <w:r w:rsidR="00952CE0" w:rsidDel="00952CE0">
          <w:rPr>
            <w:rStyle w:val="Hyperlink"/>
          </w:rPr>
          <w:fldChar w:fldCharType="end"/>
        </w:r>
      </w:del>
      <w:ins w:id="92" w:author="Marcus Beck" w:date="2019-08-23T10:21:00Z">
        <w:r w:rsidR="00952CE0">
          <w:fldChar w:fldCharType="begin"/>
        </w:r>
        <w:r w:rsidR="00952CE0">
          <w:instrText xml:space="preserve"> HYPERLINK \l "ref-USEPA16" \h </w:instrText>
        </w:r>
        <w:r w:rsidR="00952CE0">
          <w:fldChar w:fldCharType="separate"/>
        </w:r>
        <w:r w:rsidR="00952CE0">
          <w:rPr>
            <w:rStyle w:val="Hyperlink"/>
          </w:rPr>
          <w:t>31</w:t>
        </w:r>
        <w:r w:rsidR="00952CE0">
          <w:rPr>
            <w:rStyle w:val="Hyperlink"/>
          </w:rPr>
          <w:fldChar w:fldCharType="end"/>
        </w:r>
      </w:ins>
      <w:r>
        <w:t xml:space="preserve">]. As with the CSCI, the IPI is a predictive index, and values for most metrics are compared to site-specific expectations appropriate for the stream’s environmental setting. </w:t>
      </w:r>
      <w:del w:id="93" w:author="Marcus Beck" w:date="2019-08-23T10:54:00Z">
        <w:r w:rsidDel="005433A7">
          <w:delText>The IPI ranges from 0 to ~1.4, with values less than 1 indicating departure from reference conditions.</w:delText>
        </w:r>
      </w:del>
      <w:ins w:id="94" w:author="Marcus Beck" w:date="2019-08-23T10:21:00Z">
        <w:r w:rsidR="00952CE0">
          <w:t>Detailed descriptions of each metric, including how they are measured, are included in [</w:t>
        </w:r>
        <w:r w:rsidR="00952CE0">
          <w:fldChar w:fldCharType="begin"/>
        </w:r>
        <w:r w:rsidR="00952CE0">
          <w:instrText xml:space="preserve"> HYPERLINK "file:///L:\\SMC%20SQI_RM\\sqi_doc\\Beck_etal_SQI.docx" \l "ref-Rehn18" </w:instrText>
        </w:r>
        <w:r w:rsidR="00952CE0">
          <w:fldChar w:fldCharType="separate"/>
        </w:r>
        <w:r w:rsidR="00952CE0">
          <w:rPr>
            <w:rStyle w:val="Hyperlink"/>
            <w:u w:val="single"/>
          </w:rPr>
          <w:t>19</w:t>
        </w:r>
        <w:r w:rsidR="00952CE0">
          <w:rPr>
            <w:rStyle w:val="Hyperlink"/>
            <w:u w:val="single"/>
          </w:rPr>
          <w:fldChar w:fldCharType="end"/>
        </w:r>
        <w:r w:rsidR="00952CE0">
          <w:t>].</w:t>
        </w:r>
      </w:ins>
    </w:p>
    <w:p w14:paraId="0E9B8AA9" w14:textId="5B1D3565" w:rsidR="0096337B" w:rsidRDefault="0080172E" w:rsidP="008506AB">
      <w:pPr>
        <w:pStyle w:val="BodyText"/>
        <w:spacing w:line="480" w:lineRule="auto"/>
      </w:pPr>
      <w:r>
        <w:t xml:space="preserve">In contrast to the IPI, CRAM is based on qualitative assessments of four attributes of riparian wetland function: buffer and landscape condition, hydrologic condition, physical structure, and biotic structure. Whereas the data for the IPI is derived from numerous quantitative </w:t>
      </w:r>
      <w:r>
        <w:lastRenderedPageBreak/>
        <w:t xml:space="preserve">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w:t>
      </w:r>
      <w:del w:id="95" w:author="Marcus Beck" w:date="2019-08-23T10:53:00Z">
        <w:r w:rsidDel="005433A7">
          <w:delText xml:space="preserve">CRAM scores range from 25 to 100, with higher values indicating less degraded conditions at a site. </w:delText>
        </w:r>
      </w:del>
      <w:r>
        <w:t>The CRAM component for buffer and landscape condition was not included further because it describes stress at scales much larger than the riparian corridor, i.e., it is a direct measure of land use and not as directly relevant for describing proximate stressors affecting or associated with biology.</w:t>
      </w:r>
    </w:p>
    <w:p w14:paraId="002331B7" w14:textId="1EF2235F" w:rsidR="0096337B" w:rsidRDefault="00AE5CAC" w:rsidP="008506AB">
      <w:pPr>
        <w:pStyle w:val="Heading3"/>
        <w:spacing w:line="480" w:lineRule="auto"/>
      </w:pPr>
      <w:bookmarkStart w:id="96" w:name="integrating-multiple-measures-of-stress"/>
      <w:r>
        <w:t xml:space="preserve">2.3.2 </w:t>
      </w:r>
      <w:r w:rsidR="0080172E">
        <w:t>Integrating multiple measures of stress</w:t>
      </w:r>
      <w:bookmarkEnd w:id="96"/>
    </w:p>
    <w:p w14:paraId="6136F56C" w14:textId="77777777" w:rsidR="0096337B" w:rsidRDefault="0080172E" w:rsidP="008506AB">
      <w:pPr>
        <w:pStyle w:val="FirstParagraph"/>
        <w:spacing w:line="480" w:lineRule="auto"/>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14721611" w14:textId="43A3946A" w:rsidR="0096337B" w:rsidRDefault="0080172E" w:rsidP="008506AB">
      <w:pPr>
        <w:pStyle w:val="BodyText"/>
        <w:spacing w:line="480" w:lineRule="auto"/>
      </w:pPr>
      <w:r>
        <w:t>For both types of stress, a generalized linear model [</w:t>
      </w:r>
      <w:del w:id="97" w:author="Marcus Beck" w:date="2019-08-23T10:22:00Z">
        <w:r w:rsidR="00952CE0" w:rsidDel="00952CE0">
          <w:fldChar w:fldCharType="begin"/>
        </w:r>
        <w:r w:rsidR="00952CE0" w:rsidDel="00952CE0">
          <w:delInstrText xml:space="preserve"> HYPERLINK \l "ref-Fox11" \h </w:delInstrText>
        </w:r>
        <w:r w:rsidR="00952CE0" w:rsidDel="00952CE0">
          <w:fldChar w:fldCharType="separate"/>
        </w:r>
        <w:r w:rsidDel="00952CE0">
          <w:rPr>
            <w:rStyle w:val="Hyperlink"/>
          </w:rPr>
          <w:delText>30</w:delText>
        </w:r>
        <w:r w:rsidR="00952CE0" w:rsidDel="00952CE0">
          <w:rPr>
            <w:rStyle w:val="Hyperlink"/>
          </w:rPr>
          <w:fldChar w:fldCharType="end"/>
        </w:r>
      </w:del>
      <w:ins w:id="98" w:author="Marcus Beck" w:date="2019-08-23T10:22:00Z">
        <w:r w:rsidR="00952CE0">
          <w:fldChar w:fldCharType="begin"/>
        </w:r>
        <w:r w:rsidR="00952CE0">
          <w:instrText xml:space="preserve"> HYPERLINK \l "ref-Fox11" \h </w:instrText>
        </w:r>
        <w:r w:rsidR="00952CE0">
          <w:fldChar w:fldCharType="separate"/>
        </w:r>
        <w:r w:rsidR="00952CE0">
          <w:rPr>
            <w:rStyle w:val="Hyperlink"/>
          </w:rPr>
          <w:t>32</w:t>
        </w:r>
        <w:r w:rsidR="00952CE0">
          <w:rPr>
            <w:rStyle w:val="Hyperlink"/>
          </w:rPr>
          <w:fldChar w:fldCharType="end"/>
        </w:r>
      </w:ins>
      <w:r>
        <w:t>] was fit to calibration data for Southern California streams to quantify associations for each separate water quality or physical habitat measure with binomial categories for altered or unaltered biology</w:t>
      </w:r>
      <w:r w:rsidR="00EA18FA">
        <w:t xml:space="preserve"> (i.e., negative or positive values in Table 1)</w:t>
      </w:r>
      <w:r>
        <w:t>. Two models were developed:</w:t>
      </w:r>
    </w:p>
    <w:p w14:paraId="77C54644" w14:textId="77777777" w:rsidR="0096337B" w:rsidRDefault="0080172E" w:rsidP="008506AB">
      <w:pPr>
        <w:pStyle w:val="BodyText"/>
        <w:spacing w:line="480" w:lineRule="auto"/>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66259277" w14:textId="77777777" w:rsidR="0096337B" w:rsidRDefault="0080172E" w:rsidP="008506AB">
      <w:pPr>
        <w:pStyle w:val="FirstParagraph"/>
        <w:spacing w:line="480" w:lineRule="auto"/>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CRA</m:t>
          </m:r>
          <m:sSub>
            <m:sSubPr>
              <m:ctrlPr>
                <w:rPr>
                  <w:rFonts w:ascii="Cambria Math" w:hAnsi="Cambria Math"/>
                </w:rPr>
              </m:ctrlPr>
            </m:sSubPr>
            <m:e>
              <m:r>
                <w:rPr>
                  <w:rFonts w:ascii="Cambria Math" w:hAnsi="Cambria Math"/>
                </w:rPr>
                <m:t>M</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PCT_SAFN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XCMG</m:t>
              </m:r>
            </m:sub>
          </m:sSub>
          <m:r>
            <w:rPr>
              <w:rFonts w:ascii="Cambria Math" w:hAnsi="Cambria Math"/>
            </w:rPr>
            <m:t>  (2)</m:t>
          </m:r>
        </m:oMath>
      </m:oMathPara>
    </w:p>
    <w:p w14:paraId="4A70D17F" w14:textId="275D4976" w:rsidR="0096337B" w:rsidRDefault="0080172E" w:rsidP="008506AB">
      <w:pPr>
        <w:pStyle w:val="FirstParagraph"/>
        <w:spacing w:line="480" w:lineRule="auto"/>
      </w:pPr>
      <w:r>
        <w:lastRenderedPageBreak/>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w:t>
      </w:r>
      <w:proofErr w:type="gramStart"/>
      <w:r>
        <w:t>variable.</w:t>
      </w:r>
      <w:proofErr w:type="gramEnd"/>
      <w:r>
        <w:t xml:space="preserve"> The probability of alteration is modelled using a logit link fun</w:t>
      </w:r>
      <w:proofErr w:type="spellStart"/>
      <w:r>
        <w:t>ction</w:t>
      </w:r>
      <w:proofErr w:type="spellEnd"/>
      <w:r>
        <w:t xml:space="preserve">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 Both models were created by screening collinear predictors by removing those with variance inflation factors (VIF) greater than thr</w:t>
      </w:r>
      <w:proofErr w:type="spellStart"/>
      <w:r>
        <w:t>ee</w:t>
      </w:r>
      <w:proofErr w:type="spellEnd"/>
      <w:r>
        <w:t xml:space="preserve"> [</w:t>
      </w:r>
      <w:del w:id="99" w:author="Marcus Beck" w:date="2019-08-23T10:22:00Z">
        <w:r w:rsidR="00952CE0" w:rsidDel="00952CE0">
          <w:fldChar w:fldCharType="begin"/>
        </w:r>
        <w:r w:rsidR="00952CE0" w:rsidDel="00952CE0">
          <w:delInstrText xml:space="preserve"> HYPERLINK \l "ref-Zuur07" \h </w:delInstrText>
        </w:r>
        <w:r w:rsidR="00952CE0" w:rsidDel="00952CE0">
          <w:fldChar w:fldCharType="separate"/>
        </w:r>
        <w:r w:rsidDel="00952CE0">
          <w:rPr>
            <w:rStyle w:val="Hyperlink"/>
          </w:rPr>
          <w:delText>31</w:delText>
        </w:r>
        <w:r w:rsidR="00952CE0" w:rsidDel="00952CE0">
          <w:rPr>
            <w:rStyle w:val="Hyperlink"/>
          </w:rPr>
          <w:fldChar w:fldCharType="end"/>
        </w:r>
      </w:del>
      <w:ins w:id="100" w:author="Marcus Beck" w:date="2019-08-23T10:22:00Z">
        <w:r w:rsidR="00952CE0">
          <w:fldChar w:fldCharType="begin"/>
        </w:r>
        <w:r w:rsidR="00952CE0">
          <w:instrText xml:space="preserve"> HYPERLINK \l "ref-Zuur07" \h </w:instrText>
        </w:r>
        <w:r w:rsidR="00952CE0">
          <w:fldChar w:fldCharType="separate"/>
        </w:r>
        <w:r w:rsidR="00952CE0">
          <w:rPr>
            <w:rStyle w:val="Hyperlink"/>
          </w:rPr>
          <w:t>33</w:t>
        </w:r>
        <w:r w:rsidR="00952CE0">
          <w:rPr>
            <w:rStyle w:val="Hyperlink"/>
          </w:rPr>
          <w:fldChar w:fldCharType="end"/>
        </w:r>
      </w:ins>
      <w:r>
        <w:t>]. The most parsimonious model was then identified using backward and forward selection to minimize Akaike Information Criterion [</w:t>
      </w:r>
      <w:del w:id="101" w:author="Marcus Beck" w:date="2019-08-23T10:22:00Z">
        <w:r w:rsidR="00952CE0" w:rsidDel="00952CE0">
          <w:fldChar w:fldCharType="begin"/>
        </w:r>
        <w:r w:rsidR="00952CE0" w:rsidDel="00952CE0">
          <w:delInstrText xml:space="preserve"> HYPERLINK \l "ref-Akaike73" \h </w:delInstrText>
        </w:r>
        <w:r w:rsidR="00952CE0" w:rsidDel="00952CE0">
          <w:fldChar w:fldCharType="separate"/>
        </w:r>
        <w:r w:rsidDel="00952CE0">
          <w:rPr>
            <w:rStyle w:val="Hyperlink"/>
          </w:rPr>
          <w:delText>32</w:delText>
        </w:r>
        <w:r w:rsidR="00952CE0" w:rsidDel="00952CE0">
          <w:rPr>
            <w:rStyle w:val="Hyperlink"/>
          </w:rPr>
          <w:fldChar w:fldCharType="end"/>
        </w:r>
      </w:del>
      <w:ins w:id="102" w:author="Marcus Beck" w:date="2019-08-23T10:22:00Z">
        <w:r w:rsidR="00952CE0">
          <w:fldChar w:fldCharType="begin"/>
        </w:r>
        <w:r w:rsidR="00952CE0">
          <w:instrText xml:space="preserve"> HYPERLINK \l "ref-Akaike73" \h </w:instrText>
        </w:r>
        <w:r w:rsidR="00952CE0">
          <w:fldChar w:fldCharType="separate"/>
        </w:r>
        <w:r w:rsidR="00952CE0">
          <w:rPr>
            <w:rStyle w:val="Hyperlink"/>
          </w:rPr>
          <w:t>34</w:t>
        </w:r>
        <w:r w:rsidR="00952CE0">
          <w:rPr>
            <w:rStyle w:val="Hyperlink"/>
          </w:rPr>
          <w:fldChar w:fldCharType="end"/>
        </w:r>
      </w:ins>
      <w:r>
        <w:t>,</w:t>
      </w:r>
      <w:del w:id="103" w:author="Marcus Beck" w:date="2019-08-23T10:22:00Z">
        <w:r w:rsidR="00952CE0" w:rsidDel="00952CE0">
          <w:fldChar w:fldCharType="begin"/>
        </w:r>
        <w:r w:rsidR="00952CE0" w:rsidDel="00952CE0">
          <w:delInstrText xml:space="preserve"> HYPERLINK \l "ref-Venables02" \h </w:delInstrText>
        </w:r>
        <w:r w:rsidR="00952CE0" w:rsidDel="00952CE0">
          <w:fldChar w:fldCharType="separate"/>
        </w:r>
        <w:r w:rsidDel="00952CE0">
          <w:rPr>
            <w:rStyle w:val="Hyperlink"/>
          </w:rPr>
          <w:delText>33</w:delText>
        </w:r>
        <w:r w:rsidR="00952CE0" w:rsidDel="00952CE0">
          <w:rPr>
            <w:rStyle w:val="Hyperlink"/>
          </w:rPr>
          <w:fldChar w:fldCharType="end"/>
        </w:r>
      </w:del>
      <w:ins w:id="104" w:author="Marcus Beck" w:date="2019-08-23T10:22:00Z">
        <w:r w:rsidR="00952CE0">
          <w:fldChar w:fldCharType="begin"/>
        </w:r>
        <w:r w:rsidR="00952CE0">
          <w:instrText xml:space="preserve"> HYPERLINK \l "ref-Venables02" \h </w:instrText>
        </w:r>
        <w:r w:rsidR="00952CE0">
          <w:fldChar w:fldCharType="separate"/>
        </w:r>
        <w:r w:rsidR="00952CE0">
          <w:rPr>
            <w:rStyle w:val="Hyperlink"/>
          </w:rPr>
          <w:t>35</w:t>
        </w:r>
        <w:r w:rsidR="00952CE0">
          <w:rPr>
            <w:rStyle w:val="Hyperlink"/>
          </w:rPr>
          <w:fldChar w:fldCharType="end"/>
        </w:r>
      </w:ins>
      <w:r>
        <w:t xml:space="preserve">]. The selected variables for each model are shown above (equation (1), TN: total nitrogen, TP: total phosphorus, </w:t>
      </w:r>
      <w:proofErr w:type="spellStart"/>
      <w:r>
        <w:t>cond</w:t>
      </w:r>
      <w:proofErr w:type="spellEnd"/>
      <w:r>
        <w:t>: specific conductivity; equation (2), CRAM</w:t>
      </w:r>
      <m:oMath>
        <m:sSub>
          <m:sSubPr>
            <m:ctrlPr>
              <w:rPr>
                <w:rFonts w:ascii="Cambria Math" w:hAnsi="Cambria Math"/>
              </w:rPr>
            </m:ctrlPr>
          </m:sSubPr>
          <m:e>
            <m:r>
              <w:rPr>
                <w:rFonts w:ascii="Cambria Math" w:hAnsi="Cambria Math"/>
              </w:rPr>
              <m:t>​</m:t>
            </m:r>
          </m:e>
          <m:sub>
            <m:r>
              <w:rPr>
                <w:rFonts w:ascii="Cambria Math" w:hAnsi="Cambria Math"/>
              </w:rPr>
              <m:t>hy</m:t>
            </m:r>
          </m:sub>
        </m:sSub>
      </m:oMath>
      <w:r>
        <w:t>: CRAM hydrologic structure, IPI</w:t>
      </w:r>
      <m:oMath>
        <m:sSub>
          <m:sSubPr>
            <m:ctrlPr>
              <w:rPr>
                <w:rFonts w:ascii="Cambria Math" w:hAnsi="Cambria Math"/>
              </w:rPr>
            </m:ctrlPr>
          </m:sSubPr>
          <m:e>
            <m:r>
              <w:rPr>
                <w:rFonts w:ascii="Cambria Math" w:hAnsi="Cambria Math"/>
              </w:rPr>
              <m:t>​</m:t>
            </m:r>
          </m:e>
          <m:sub>
            <m:r>
              <w:rPr>
                <w:rFonts w:ascii="Cambria Math" w:hAnsi="Cambria Math"/>
              </w:rPr>
              <m:t>PCT_SAFN</m:t>
            </m:r>
          </m:sub>
        </m:sSub>
      </m:oMath>
      <w:r>
        <w:t>: IPI % sands and fines, IPI</w:t>
      </w:r>
      <m:oMath>
        <m:sSub>
          <m:sSubPr>
            <m:ctrlPr>
              <w:rPr>
                <w:rFonts w:ascii="Cambria Math" w:hAnsi="Cambria Math"/>
              </w:rPr>
            </m:ctrlPr>
          </m:sSubPr>
          <m:e>
            <m:r>
              <w:rPr>
                <w:rFonts w:ascii="Cambria Math" w:hAnsi="Cambria Math"/>
              </w:rPr>
              <m:t>​</m:t>
            </m:r>
          </m:e>
          <m:sub>
            <m:r>
              <w:rPr>
                <w:rFonts w:ascii="Cambria Math" w:hAnsi="Cambria Math"/>
              </w:rPr>
              <m:t>XCMG</m:t>
            </m:r>
          </m:sub>
        </m:sSub>
      </m:oMath>
      <w:r>
        <w:t>: IPI riparian cover).</w:t>
      </w:r>
    </w:p>
    <w:p w14:paraId="6521CF0C" w14:textId="77777777" w:rsidR="0096337B" w:rsidRDefault="0080172E" w:rsidP="008506AB">
      <w:pPr>
        <w:pStyle w:val="BodyText"/>
        <w:spacing w:line="480" w:lineRule="auto"/>
      </w:pPr>
      <w:r>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5D10FE5D" w14:textId="77777777" w:rsidR="0096337B" w:rsidRDefault="0080172E" w:rsidP="008506AB">
      <w:pPr>
        <w:pStyle w:val="BodyText"/>
        <w:spacing w:line="480" w:lineRule="auto"/>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6FFB0B0D" w14:textId="77777777" w:rsidR="0096337B" w:rsidRDefault="0080172E" w:rsidP="008506AB">
      <w:pPr>
        <w:pStyle w:val="FirstParagraph"/>
        <w:spacing w:line="480" w:lineRule="auto"/>
      </w:pPr>
      <w:r>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0CE3E6B0" w14:textId="4AADD957" w:rsidR="0096337B" w:rsidRDefault="00AE5CAC" w:rsidP="008506AB">
      <w:pPr>
        <w:pStyle w:val="Heading2"/>
        <w:spacing w:line="480" w:lineRule="auto"/>
      </w:pPr>
      <w:bookmarkStart w:id="105" w:name="X0469e77ec951af2464dd9d9078664da55e60a5b"/>
      <w:r>
        <w:t xml:space="preserve">2.4 </w:t>
      </w:r>
      <w:r w:rsidR="0080172E">
        <w:t>Combining stress and response measures into the final SQI assessment</w:t>
      </w:r>
      <w:bookmarkEnd w:id="105"/>
    </w:p>
    <w:p w14:paraId="1E15B63F" w14:textId="77777777" w:rsidR="0096337B" w:rsidRDefault="0080172E" w:rsidP="008506AB">
      <w:pPr>
        <w:pStyle w:val="FirstParagraph"/>
        <w:spacing w:line="480" w:lineRule="auto"/>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t>
      </w:r>
      <w:r>
        <w:lastRenderedPageBreak/>
        <w:t>with a measure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w:t>
      </w:r>
    </w:p>
    <w:p w14:paraId="41FD4D3A" w14:textId="40F904BB" w:rsidR="0096337B" w:rsidRDefault="0080172E" w:rsidP="008506AB">
      <w:pPr>
        <w:pStyle w:val="BodyText"/>
        <w:spacing w:line="480" w:lineRule="auto"/>
      </w:pPr>
      <w:r>
        <w:t>The overall SQI assessment categories describe four possible combinations of biology and stressors at a site from the binary categories of altered/unaltered biology and stressed/unstressed conditions: (1) healthy and unstressed, (2) healthy and resilient, (3) impacted by unknown stress, and (4) impacted and stressed.</w:t>
      </w:r>
      <w:ins w:id="106" w:author="Marcus Beck" w:date="2019-08-23T10:41:00Z">
        <w:r w:rsidR="005877F5">
          <w:t xml:space="preserve"> </w:t>
        </w:r>
        <w:r w:rsidR="005877F5">
          <w:t>A healthy/impacted condition could result from one or both biological indices and a stressed/unstressed condition could result from one or both stressor types. The first SQI category is typically assigned to pristine sites (healthy biology, low stress), whereas the fourth category is typically assigned to degraded sites (impacted biology, high stress). The second and third categories are assigned when biology and stressors provide different information. A healthy and resilient site has unaltered biology, but stressors are present (i.e., the biota are resilient to stress). A site that is impacted by an unknown stress has altered biology, but neither water chemistry nor physical habitat stress is observed (i.e., biology is likely impacted by other stressors not included in the SQI).</w:t>
        </w:r>
      </w:ins>
    </w:p>
    <w:p w14:paraId="2D8888B5" w14:textId="66EE291E" w:rsidR="0096337B" w:rsidRDefault="0080172E" w:rsidP="008506AB">
      <w:pPr>
        <w:pStyle w:val="BodyText"/>
        <w:spacing w:line="480" w:lineRule="auto"/>
      </w:pPr>
      <w:r>
        <w:t xml:space="preserve">Separate categorical outputs were also created for the biological condition and stressor condition categories. The four possible outputs for the biological categories were based on the four </w:t>
      </w:r>
      <w:r w:rsidR="00EA18FA">
        <w:t>outcomes</w:t>
      </w:r>
      <w:r>
        <w:t xml:space="preserve"> from the combinations of high/low CSCI and high/low ASCI: (1) healthy, (2) impacted for CSCI, (3) impacted for ASCI, and (4) impacted for both. </w:t>
      </w:r>
      <w:ins w:id="107" w:author="Marcus Beck" w:date="2019-08-23T10:49:00Z">
        <w:r w:rsidR="005433A7">
          <w:t>An overall healthy condition for the SQI only occurs if both the CSCI and ASCI indicate healthy conditions, whereas an impacted biological condition is assigned to the overall SQI if one or both biological indices is/are impacted.</w:t>
        </w:r>
        <w:r w:rsidR="005433A7">
          <w:t xml:space="preserve"> </w:t>
        </w:r>
      </w:ins>
      <w:r>
        <w:t xml:space="preserve">The possible stressor condition categories for a site were based on the four outcomes </w:t>
      </w:r>
      <w:r>
        <w:lastRenderedPageBreak/>
        <w:t xml:space="preserve">of the combinations of high/low chemistry stress and high/low physical habitat stress: (1) low stress, (2) stressed by chemistry, (3) stressed by habitat, (4) stressed by both, and (5) stressed by low levels of chemistry and physical stress. The fifth stress category was possible based on the additive effects of </w:t>
      </w:r>
      <w:r w:rsidR="00EA18FA">
        <w:t>chemical and physical</w:t>
      </w:r>
      <w:r>
        <w:t xml:space="preserve"> stressors when both were low (i.e.,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w:t>
      </w:r>
      <w:ins w:id="108" w:author="Marcus Beck" w:date="2019-08-23T10:49:00Z">
        <w:r w:rsidR="005433A7" w:rsidRPr="005433A7">
          <w:t xml:space="preserve"> </w:t>
        </w:r>
        <w:r w:rsidR="005433A7">
          <w:t>An overall unstressed condition for the SQI occurs if both chemistry and physical habitat stress are low, whereas a stressed condition is assigned to the overall SQI if one or both of the stressor types is/are high or the additive effects of both exceed the threshold.</w:t>
        </w:r>
      </w:ins>
    </w:p>
    <w:p w14:paraId="69F14B0A" w14:textId="1C92AEF1" w:rsidR="0096337B" w:rsidRDefault="0080172E" w:rsidP="008506AB">
      <w:pPr>
        <w:pStyle w:val="BodyText"/>
        <w:spacing w:line="480" w:lineRule="auto"/>
      </w:pPr>
      <w:r>
        <w:t>Thresholds for biological indices that defined altered/unaltered condition for the SQI categories were based on the tenth percentile distribution of scores at reference sites for each index</w:t>
      </w:r>
      <w:r w:rsidR="00EA18FA">
        <w:t xml:space="preserve"> (values in Table 1)</w:t>
      </w:r>
      <w:r>
        <w:t>. Thresholds for high/low stress categories were based on a 90% likelihood of observing a biological impact from the empirical models. The stress threshold was identified by a technical advisory group and was chosen to provide a relatively even distribution of sites in the high/low stress categories. The threshold is reflective of the distribution of observations in the calibration dataset that had many sites in poor biological condition and was chosen strictly to create a more useful distribution of stress categories (i.e., as opposed to categorizing all sites as stressed if using a lower threshold). The final stress categories are therefore reflective of the observed stressor gradients that occur in the study region. Alternative thresholds should be used when applying the model in regions with different or diminished stressor gradients.</w:t>
      </w:r>
    </w:p>
    <w:p w14:paraId="68D89CD1" w14:textId="77777777" w:rsidR="0096337B" w:rsidRDefault="0080172E" w:rsidP="008506AB">
      <w:pPr>
        <w:pStyle w:val="BodyText"/>
        <w:spacing w:line="480" w:lineRule="auto"/>
      </w:pPr>
      <w:r>
        <w:t xml:space="preserve">Finally, the use of a predictive model to identify healthy/impacted biology and the use of biology as a component of the index (i.e., the categorical outputs) may seem circular. However, we note that the empirical models in equations (1), (2), and (3) define the likelihood of alteration that relates stress to biology to define the overall SQI output (e.g., healthy and impacted). The </w:t>
      </w:r>
      <w:r>
        <w:lastRenderedPageBreak/>
        <w:t>biological categories as a component of the index are the modelled response endpoints in the models, but also serve as standalone endpoints that describe biological condition in the absence of the stressor-response model.</w:t>
      </w:r>
    </w:p>
    <w:p w14:paraId="5904E420" w14:textId="2F8409CF" w:rsidR="0096337B" w:rsidRDefault="00AE5CAC" w:rsidP="008506AB">
      <w:pPr>
        <w:pStyle w:val="Heading2"/>
        <w:spacing w:line="480" w:lineRule="auto"/>
      </w:pPr>
      <w:bookmarkStart w:id="109" w:name="calibration-and-validation-of-the-sqi"/>
      <w:r>
        <w:t xml:space="preserve">2.5 </w:t>
      </w:r>
      <w:r w:rsidR="0080172E">
        <w:t>Calibration and validation of the SQI</w:t>
      </w:r>
      <w:bookmarkEnd w:id="109"/>
    </w:p>
    <w:p w14:paraId="2BB0968A" w14:textId="137EB5CF" w:rsidR="0096337B" w:rsidRDefault="0080172E" w:rsidP="008506AB">
      <w:pPr>
        <w:pStyle w:val="FirstParagraph"/>
        <w:spacing w:line="480" w:lineRule="auto"/>
      </w:pPr>
      <w:r>
        <w:t>All data used to calibrate and validate the SQI were from the Southern California Stormwater Monitoring Coalition (SMC) regional watershed monitoring program in coastal southern California ([</w:t>
      </w:r>
      <w:del w:id="110" w:author="Marcus Beck" w:date="2019-08-23T10:22:00Z">
        <w:r w:rsidR="00952CE0" w:rsidDel="00952CE0">
          <w:fldChar w:fldCharType="begin"/>
        </w:r>
        <w:r w:rsidR="00952CE0" w:rsidDel="00952CE0">
          <w:delInstrText xml:space="preserve"> HYPERLINK \l "ref-Mazor15" \h </w:delInstrText>
        </w:r>
        <w:r w:rsidR="00952CE0" w:rsidDel="00952CE0">
          <w:fldChar w:fldCharType="separate"/>
        </w:r>
        <w:r w:rsidDel="00952CE0">
          <w:rPr>
            <w:rStyle w:val="Hyperlink"/>
          </w:rPr>
          <w:delText>22</w:delText>
        </w:r>
        <w:r w:rsidR="00952CE0" w:rsidDel="00952CE0">
          <w:rPr>
            <w:rStyle w:val="Hyperlink"/>
          </w:rPr>
          <w:fldChar w:fldCharType="end"/>
        </w:r>
      </w:del>
      <w:ins w:id="111" w:author="Marcus Beck" w:date="2019-08-23T10:22:00Z">
        <w:r w:rsidR="00952CE0">
          <w:fldChar w:fldCharType="begin"/>
        </w:r>
        <w:r w:rsidR="00952CE0">
          <w:instrText xml:space="preserve"> HYPERLINK \l "ref-Mazor15" \h </w:instrText>
        </w:r>
        <w:r w:rsidR="00952CE0">
          <w:fldChar w:fldCharType="separate"/>
        </w:r>
        <w:r w:rsidR="00952CE0">
          <w:rPr>
            <w:rStyle w:val="Hyperlink"/>
          </w:rPr>
          <w:t>24</w:t>
        </w:r>
        <w:r w:rsidR="00952CE0">
          <w:rPr>
            <w:rStyle w:val="Hyperlink"/>
          </w:rPr>
          <w:fldChar w:fldCharType="end"/>
        </w:r>
      </w:ins>
      <w:r>
        <w:t xml:space="preserve">], Figure 3). The SMC dataset represents the most comprehensive source of </w:t>
      </w:r>
      <w:proofErr w:type="spellStart"/>
      <w:r>
        <w:t>wadeable</w:t>
      </w:r>
      <w:proofErr w:type="spellEnd"/>
      <w:r>
        <w:t xml:space="preserve"> stream data in southern California. Most streams in the region are non-perennial, but available data suggests the CSCI and ASCI can provide meaningful measures of stream health if sites are visited during normal sample periods when baseflow is sufficient. Because the SQI requires synoptic biological, chemistry, and physical habitat data, the final dataset used for model calibration represents only the subset of the SMC dataset where all three components were simultaneously collected. Made up of 266 sites – 75% of which were used for model calibration – this subset includes sampling dates ranging from 2009 to 2016, with relatively even distribution of samples between years. These dates were selected solely on the requisite data for calculating the SQI, i.e., </w:t>
      </w:r>
      <w:r w:rsidR="00EA18FA">
        <w:t>the</w:t>
      </w:r>
      <w:r>
        <w:t xml:space="preserve"> subsample of all sites monitored by the SMC </w:t>
      </w:r>
      <w:r w:rsidR="00EA18FA">
        <w:t xml:space="preserve">that </w:t>
      </w:r>
      <w:r>
        <w:t>included all data needed for the SQI within each year from 2009 to 2016. Most sample events occurred between May and June following standard protocols for perennial stream surveys [</w:t>
      </w:r>
      <w:del w:id="112" w:author="Marcus Beck" w:date="2019-08-23T10:23:00Z">
        <w:r w:rsidR="00952CE0" w:rsidDel="00952CE0">
          <w:fldChar w:fldCharType="begin"/>
        </w:r>
        <w:r w:rsidR="00952CE0" w:rsidDel="00952CE0">
          <w:delInstrText xml:space="preserve"> HYPERLINK \l "ref-Ode07" \h </w:delInstrText>
        </w:r>
        <w:r w:rsidR="00952CE0" w:rsidDel="00952CE0">
          <w:fldChar w:fldCharType="separate"/>
        </w:r>
        <w:r w:rsidDel="00952CE0">
          <w:rPr>
            <w:rStyle w:val="Hyperlink"/>
          </w:rPr>
          <w:delText>28</w:delText>
        </w:r>
        <w:r w:rsidR="00952CE0" w:rsidDel="00952CE0">
          <w:rPr>
            <w:rStyle w:val="Hyperlink"/>
          </w:rPr>
          <w:fldChar w:fldCharType="end"/>
        </w:r>
      </w:del>
      <w:ins w:id="113" w:author="Marcus Beck" w:date="2019-08-23T10:23:00Z">
        <w:r w:rsidR="00952CE0">
          <w:fldChar w:fldCharType="begin"/>
        </w:r>
        <w:r w:rsidR="00952CE0">
          <w:instrText xml:space="preserve"> HYPERLINK \l "ref-Ode07" \h </w:instrText>
        </w:r>
        <w:r w:rsidR="00952CE0">
          <w:fldChar w:fldCharType="separate"/>
        </w:r>
        <w:r w:rsidR="00952CE0">
          <w:rPr>
            <w:rStyle w:val="Hyperlink"/>
          </w:rPr>
          <w:t>30</w:t>
        </w:r>
        <w:r w:rsidR="00952CE0">
          <w:rPr>
            <w:rStyle w:val="Hyperlink"/>
          </w:rPr>
          <w:fldChar w:fldCharType="end"/>
        </w:r>
      </w:ins>
      <w:r>
        <w:t>]. Only one sample event for each site was considered. Further, although the existing bioassessment methods (i.e., ASCI, CSCI) were recently developed, existing data predating the development of each index were used to estimate scores for previous years. These data were collected following sampling protocols that were sufficient for calculating each index.</w:t>
      </w:r>
    </w:p>
    <w:p w14:paraId="308BE9BA" w14:textId="0827BFBA" w:rsidR="0096337B" w:rsidRDefault="0080172E" w:rsidP="008506AB">
      <w:pPr>
        <w:pStyle w:val="BodyText"/>
        <w:spacing w:line="480" w:lineRule="auto"/>
      </w:pPr>
      <w:r>
        <w:lastRenderedPageBreak/>
        <w:t>The SQI was evaluated for precision (i.e., how well the underlying empirical model described the likelihood of biological alteration) and sensitivity (i.e., how sensitive the model output is to changing thresholds that define the categorical conditions). The first analysis evaluated precision in the validation dataset to determine agreement between the model and actual stress and biological conditions. For the second analysis, two critical decision points that affected the model output and categorical results of the SQI were varied to evaluate changes on overall site counts in each final SQI category. In Table 1, all sites with combined values greater than or equal to zero were considered healthy and those less than zero were considered impacted. The effect of varying the cutoff point for healthy and impacted biology was analyzed by comparing changes in the SQI assessment categories at different levels from -6 (all healthy) to 6 (all unhealthy). Changes in the</w:t>
      </w:r>
      <w:r w:rsidR="00EA18FA">
        <w:t xml:space="preserve"> stressor</w:t>
      </w:r>
      <w:r>
        <w:t xml:space="preserve"> threshold for the likelihood of observing altered biology that defined the categorical results were also evaluated.</w:t>
      </w:r>
    </w:p>
    <w:p w14:paraId="029243E4" w14:textId="055428B8" w:rsidR="0096337B" w:rsidRDefault="0080172E" w:rsidP="00AE5CAC">
      <w:pPr>
        <w:pStyle w:val="Heading1"/>
        <w:numPr>
          <w:ilvl w:val="0"/>
          <w:numId w:val="15"/>
        </w:numPr>
        <w:spacing w:line="480" w:lineRule="auto"/>
      </w:pPr>
      <w:bookmarkStart w:id="114" w:name="results"/>
      <w:r>
        <w:t>Results</w:t>
      </w:r>
      <w:bookmarkEnd w:id="114"/>
    </w:p>
    <w:p w14:paraId="40432199" w14:textId="7CD22C17" w:rsidR="0096337B" w:rsidRDefault="00AE5CAC" w:rsidP="008506AB">
      <w:pPr>
        <w:pStyle w:val="Heading2"/>
        <w:spacing w:line="480" w:lineRule="auto"/>
      </w:pPr>
      <w:bookmarkStart w:id="115" w:name="sqi-patterns"/>
      <w:r>
        <w:t xml:space="preserve">3.1 </w:t>
      </w:r>
      <w:r w:rsidR="0080172E">
        <w:t>SQI patterns</w:t>
      </w:r>
      <w:bookmarkEnd w:id="115"/>
    </w:p>
    <w:p w14:paraId="6A6CC505" w14:textId="77777777" w:rsidR="0096337B" w:rsidRDefault="0080172E" w:rsidP="008506AB">
      <w:pPr>
        <w:pStyle w:val="FirstParagraph"/>
        <w:spacing w:line="480" w:lineRule="auto"/>
      </w:pPr>
      <w:r>
        <w:t>Among all sites, the overall SQI categorized a majority of sites as having altered biology under high stress conditions (impacted and stressed, 72% of sites, Table 2). Almost 18% of sites were in the opposite category of unaltered biology in low stress conditions (healthy and unstressed). For the remaining two categories of the overall SQI, only 5% had unaltered biology but were under high stress conditions (healthy and resilient), whereas 6% sites had altered biology not related to physical or chemical stressors (impacted by unknown stress).</w:t>
      </w:r>
    </w:p>
    <w:p w14:paraId="69CF4ADF" w14:textId="77777777" w:rsidR="0096337B" w:rsidRDefault="0080172E" w:rsidP="008506AB">
      <w:pPr>
        <w:pStyle w:val="BodyText"/>
        <w:spacing w:line="480" w:lineRule="auto"/>
      </w:pPr>
      <w:r>
        <w:lastRenderedPageBreak/>
        <w:t>For the biological condition category, sites with altered conditions were more often altered for both CSCI and ASCI scores (50%) than the other categories (i.e., altered for only one index). For sites with one low-scoring index, more sites were altered for the ASCI (16%) than the CSCI (11%). Less than a quarter of all sites had unaltered biology (23%).</w:t>
      </w:r>
    </w:p>
    <w:p w14:paraId="50784918" w14:textId="77777777" w:rsidR="0096337B" w:rsidRDefault="0080172E" w:rsidP="008506AB">
      <w:pPr>
        <w:pStyle w:val="BodyText"/>
        <w:spacing w:line="480" w:lineRule="auto"/>
      </w:pPr>
      <w:r>
        <w:t>For stress conditions, 38% of sites were stressed by both chemistry and physical habitat stressors. More sites were stressed by water chemistry (24%) than physical habitat degradation (6%) if only one stressor was present. Over 23% of sites had low stress, and 9% of sites were stressed by the additive effect of both low chemistry and physical habitat stressors.</w:t>
      </w:r>
    </w:p>
    <w:p w14:paraId="3198EFC4" w14:textId="77777777" w:rsidR="0096337B" w:rsidRDefault="0080172E" w:rsidP="008506AB">
      <w:pPr>
        <w:pStyle w:val="BodyText"/>
        <w:spacing w:line="480" w:lineRule="auto"/>
      </w:pPr>
      <w:r>
        <w:t>Spatial patterns among SQI categories in southern California generally followed elevation and land use gradients (Figures 3, 4). More altered biological communities and high stress conditions were observed toward coastal areas at lower elevation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areas of the study region. Stress condition patterns were similar to biology, although low stress conditions also occurred at higher elevation areas in each watershed. This produced a handful of sites that had altered biology under low stress conditions at mid-elevation ranges (i.e., impacted by unknown stress, Table 2).</w:t>
      </w:r>
    </w:p>
    <w:p w14:paraId="53330812" w14:textId="5D5F8D79" w:rsidR="0096337B" w:rsidRDefault="00AE5CAC" w:rsidP="008506AB">
      <w:pPr>
        <w:pStyle w:val="Heading2"/>
        <w:spacing w:line="480" w:lineRule="auto"/>
      </w:pPr>
      <w:bookmarkStart w:id="116" w:name="model-precision"/>
      <w:r>
        <w:t xml:space="preserve">3.2 </w:t>
      </w:r>
      <w:r w:rsidR="0080172E">
        <w:t>Model precision</w:t>
      </w:r>
      <w:bookmarkEnd w:id="116"/>
    </w:p>
    <w:p w14:paraId="67C97A85" w14:textId="77777777" w:rsidR="0096337B" w:rsidRDefault="0080172E" w:rsidP="008506AB">
      <w:pPr>
        <w:pStyle w:val="FirstParagraph"/>
        <w:spacing w:line="480" w:lineRule="auto"/>
      </w:pPr>
      <w:r>
        <w:t xml:space="preserve">The distinction between healthy and impacted biological communities was well-described by the estimated likelihood of biological alteration provided by the empirical models (Figure 5). </w:t>
      </w:r>
      <w:r>
        <w:lastRenderedPageBreak/>
        <w:t xml:space="preserve">Relatively good separation was observed between sites designated as healthy or impacted in the validation (dark grey boxes) data for the three stressor-response models. Slightly larger differences between the likelihood of alteration for healthy and impacted communities were observed for the chemistry model compared to the physical habitat model, suggesting an improved fit for the former (for healthy/impacted communities at validation sites, t = 5.6, df = 15.97, </w:t>
      </w:r>
      <w:r>
        <w:rPr>
          <w:i/>
        </w:rPr>
        <w:t>p</w:t>
      </w:r>
      <w:r>
        <w:t xml:space="preserve"> &lt; 0.001 for </w:t>
      </w:r>
      <w:proofErr w:type="spellStart"/>
      <w:r>
        <w:rPr>
          <w:i/>
        </w:rPr>
        <w:t>pChem</w:t>
      </w:r>
      <w:proofErr w:type="spellEnd"/>
      <w:r>
        <w:t xml:space="preserve">; t = 3.78, df = 18.54, </w:t>
      </w:r>
      <w:r>
        <w:rPr>
          <w:i/>
        </w:rPr>
        <w:t>p</w:t>
      </w:r>
      <w:r>
        <w:t xml:space="preserve"> &lt; 0.01 for </w:t>
      </w:r>
      <w:proofErr w:type="spellStart"/>
      <w:r>
        <w:rPr>
          <w:i/>
        </w:rPr>
        <w:t>pHab</w:t>
      </w:r>
      <w:proofErr w:type="spellEnd"/>
      <w:r>
        <w:t>). For the overall likelihood of biological alteration (</w:t>
      </w:r>
      <w:proofErr w:type="spellStart"/>
      <w:r>
        <w:rPr>
          <w:i/>
        </w:rPr>
        <w:t>pOverall</w:t>
      </w:r>
      <w:proofErr w:type="spellEnd"/>
      <w:r>
        <w:t xml:space="preserve">), more sites were greater than 90% likely to be altered in the impacted category as compared to the separate </w:t>
      </w:r>
      <w:proofErr w:type="spellStart"/>
      <w:r>
        <w:rPr>
          <w:i/>
        </w:rPr>
        <w:t>pChem</w:t>
      </w:r>
      <w:proofErr w:type="spellEnd"/>
      <w:r>
        <w:t xml:space="preserve"> and </w:t>
      </w:r>
      <w:proofErr w:type="spellStart"/>
      <w:r>
        <w:rPr>
          <w:i/>
        </w:rPr>
        <w:t>pHab</w:t>
      </w:r>
      <w:proofErr w:type="spellEnd"/>
      <w:r>
        <w:t xml:space="preserve"> models. For all cases (</w:t>
      </w:r>
      <w:proofErr w:type="spellStart"/>
      <w:r>
        <w:rPr>
          <w:i/>
        </w:rPr>
        <w:t>pChem</w:t>
      </w:r>
      <w:proofErr w:type="spellEnd"/>
      <w:r>
        <w:t xml:space="preserve">, </w:t>
      </w:r>
      <w:proofErr w:type="spellStart"/>
      <w:r>
        <w:rPr>
          <w:i/>
        </w:rPr>
        <w:t>pHab</w:t>
      </w:r>
      <w:proofErr w:type="spellEnd"/>
      <w:r>
        <w:t xml:space="preserve">, </w:t>
      </w:r>
      <w:proofErr w:type="spellStart"/>
      <w:r>
        <w:rPr>
          <w:i/>
        </w:rPr>
        <w:t>pOverall</w:t>
      </w:r>
      <w:proofErr w:type="spellEnd"/>
      <w:r>
        <w:t>), there were no systematic differences in model results between calibration and validation datasets both qualitatively (similar distribution in the boxplots) and quantitatively (</w:t>
      </w:r>
      <m:oMath>
        <m:r>
          <w:rPr>
            <w:rFonts w:ascii="Cambria Math" w:hAnsi="Cambria Math"/>
          </w:rPr>
          <m:t>p&gt;</m:t>
        </m:r>
      </m:oMath>
      <w:r>
        <w:t xml:space="preserve"> 0.05 for models describing likelihood of alteration between site types as calibration or validation).</w:t>
      </w:r>
    </w:p>
    <w:p w14:paraId="376E344E" w14:textId="77777777" w:rsidR="0096337B" w:rsidRDefault="0080172E" w:rsidP="008506AB">
      <w:pPr>
        <w:pStyle w:val="BodyText"/>
        <w:spacing w:line="480" w:lineRule="auto"/>
      </w:pPr>
      <w:r>
        <w:t>The underlying empirical models provided insight into instream characteristics that were related to the likelihood of biological alteration (Figures 6, 7). About 79% of sites (n = 212) had greater than 50% likelihood of biological alteration from water chemistry stressors, and 83% (n = 222) had greater than 50% likelihood of biological alteration from physical habitat stressors (Figure 6). Collectively, 94% (n = 251) of sites had greater than 50% likelihood of biological alteration from the overall stress of both chemistry and physical habitat stressors.</w:t>
      </w:r>
    </w:p>
    <w:p w14:paraId="19D97512" w14:textId="7F14DAAF" w:rsidR="0096337B" w:rsidRDefault="0080172E" w:rsidP="008506AB">
      <w:pPr>
        <w:pStyle w:val="BodyText"/>
        <w:spacing w:line="480" w:lineRule="auto"/>
      </w:pPr>
      <w:r>
        <w:t xml:space="preserve">Water chemistry and physical habitat predictors included in the empirical response models for </w:t>
      </w:r>
      <w:proofErr w:type="spellStart"/>
      <w:r>
        <w:rPr>
          <w:i/>
        </w:rPr>
        <w:t>pChem</w:t>
      </w:r>
      <w:proofErr w:type="spellEnd"/>
      <w:r>
        <w:t xml:space="preserve"> and </w:t>
      </w:r>
      <w:proofErr w:type="spellStart"/>
      <w:r>
        <w:rPr>
          <w:i/>
        </w:rPr>
        <w:t>pHab</w:t>
      </w:r>
      <w:proofErr w:type="spellEnd"/>
      <w:r>
        <w:t xml:space="preserve"> (equations (1), (2)) explained a substantial portion of variability among sites related to the occurrence of biological alteration (Table 3). The </w:t>
      </w:r>
      <w:proofErr w:type="spellStart"/>
      <w:r>
        <w:rPr>
          <w:i/>
        </w:rPr>
        <w:t>pChem</w:t>
      </w:r>
      <w:proofErr w:type="spellEnd"/>
      <w:r>
        <w:t xml:space="preserve"> model explained 65% of the variation among sites, whereas the </w:t>
      </w:r>
      <w:proofErr w:type="spellStart"/>
      <w:r>
        <w:rPr>
          <w:i/>
        </w:rPr>
        <w:t>pHab</w:t>
      </w:r>
      <w:proofErr w:type="spellEnd"/>
      <w:r>
        <w:t xml:space="preserve"> model explained 48%. All variables in the </w:t>
      </w:r>
      <w:proofErr w:type="spellStart"/>
      <w:r>
        <w:rPr>
          <w:i/>
        </w:rPr>
        <w:t>pChem</w:t>
      </w:r>
      <w:proofErr w:type="spellEnd"/>
      <w:r>
        <w:t xml:space="preserve"> model had VIF values less than 3 and were also included in the final set of predictors after model </w:t>
      </w:r>
      <w:r>
        <w:lastRenderedPageBreak/>
        <w:t xml:space="preserve">selection. All predictors in the </w:t>
      </w:r>
      <w:proofErr w:type="spellStart"/>
      <w:r>
        <w:rPr>
          <w:i/>
        </w:rPr>
        <w:t>pChem</w:t>
      </w:r>
      <w:proofErr w:type="spellEnd"/>
      <w:r>
        <w:t xml:space="preserve"> model were significantly and positively associated (</w:t>
      </w:r>
      <m:oMath>
        <m:r>
          <w:rPr>
            <w:rFonts w:ascii="Cambria Math" w:hAnsi="Cambria Math"/>
          </w:rPr>
          <m:t>p&lt;0.05</m:t>
        </m:r>
      </m:oMath>
      <w:r>
        <w:t>) with the occurrence of biological alteration, except total nitrogen which was marginally significant (</w:t>
      </w:r>
      <m:oMath>
        <m:r>
          <w:rPr>
            <w:rFonts w:ascii="Cambria Math" w:hAnsi="Cambria Math"/>
          </w:rPr>
          <m:t>p=0.08</m:t>
        </m:r>
      </m:oMath>
      <w:r>
        <w:t xml:space="preserve">). For the </w:t>
      </w:r>
      <w:proofErr w:type="spellStart"/>
      <w:r>
        <w:rPr>
          <w:i/>
        </w:rPr>
        <w:t>pHab</w:t>
      </w:r>
      <w:proofErr w:type="spellEnd"/>
      <w:r>
        <w:t xml:space="preserve"> model, two predictors were removed that had VIF values greater than three (diversity of natural substrate and biological structure). Predictors included in the final </w:t>
      </w:r>
      <w:proofErr w:type="spellStart"/>
      <w:r>
        <w:rPr>
          <w:i/>
        </w:rPr>
        <w:t>pHab</w:t>
      </w:r>
      <w:proofErr w:type="spellEnd"/>
      <w:r>
        <w:t xml:space="preserve"> model after variable selection were hydrologic structure, </w:t>
      </w:r>
      <w:bookmarkStart w:id="117" w:name="_Hlk14264658"/>
      <w:r>
        <w:t>percent sands</w:t>
      </w:r>
      <w:r w:rsidR="00F52EEB">
        <w:t>, fines, or concrete</w:t>
      </w:r>
      <w:bookmarkEnd w:id="117"/>
      <w:r>
        <w:t>, and riparian cover. All predictors were negatively and significantly associated with the likelihood of biological alteration, except riparian cover (</w:t>
      </w:r>
      <m:oMath>
        <m:r>
          <w:rPr>
            <w:rFonts w:ascii="Cambria Math" w:hAnsi="Cambria Math"/>
          </w:rPr>
          <m:t>p=0.15</m:t>
        </m:r>
      </m:oMath>
      <w:r>
        <w:t>).</w:t>
      </w:r>
    </w:p>
    <w:p w14:paraId="466CFA1F" w14:textId="567BE507" w:rsidR="0096337B" w:rsidRDefault="0080172E" w:rsidP="008506AB">
      <w:pPr>
        <w:pStyle w:val="BodyText"/>
        <w:spacing w:line="480" w:lineRule="auto"/>
      </w:pPr>
      <w:r>
        <w:t>Figure 7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conductivity which had the steepest per-unit increase in likelihood. Associations of biological alteration with physical habitat predictors were also as expected, except that decreases in likelihood of biological alteration were observed with increases in the three predictors (all are indicators of habitat integrity</w:t>
      </w:r>
      <w:r w:rsidR="00EA18FA">
        <w:t xml:space="preserve"> or low physical habitat stress</w:t>
      </w:r>
      <w:r>
        <w:t>). The strongest relationship was observed with increases in CRAM hydrologic structure, where likelihood of alteration decreased sharply with scores greater than 50.</w:t>
      </w:r>
    </w:p>
    <w:p w14:paraId="5DC45525" w14:textId="27066726" w:rsidR="0096337B" w:rsidRDefault="00AE5CAC" w:rsidP="008506AB">
      <w:pPr>
        <w:pStyle w:val="Heading2"/>
        <w:spacing w:line="480" w:lineRule="auto"/>
      </w:pPr>
      <w:bookmarkStart w:id="118" w:name="X0829e817748f7626101e70604f7556008c3d926"/>
      <w:r>
        <w:t xml:space="preserve">3.3 </w:t>
      </w:r>
      <w:r w:rsidR="0080172E">
        <w:t>Model sensitivity to biological decision points</w:t>
      </w:r>
      <w:bookmarkEnd w:id="118"/>
    </w:p>
    <w:p w14:paraId="50035D22" w14:textId="37DE2B1F" w:rsidR="0096337B" w:rsidRDefault="0080172E" w:rsidP="008506AB">
      <w:pPr>
        <w:pStyle w:val="FirstParagraph"/>
        <w:spacing w:line="480" w:lineRule="auto"/>
      </w:pPr>
      <w:r>
        <w:t xml:space="preserve">Results in Figure 8 show changes in the categorical SQI results based on different decision points that defined biological condition. As a general trend, lowering the </w:t>
      </w:r>
      <w:proofErr w:type="spellStart"/>
      <w:r>
        <w:t>cutpoint</w:t>
      </w:r>
      <w:proofErr w:type="spellEnd"/>
      <w:r>
        <w:t xml:space="preserve"> for </w:t>
      </w:r>
      <w:r>
        <w:lastRenderedPageBreak/>
        <w:t xml:space="preserve">healthy/impacted to designate more sites as healthy (-6) resulted in an increase in the number of sites designated as “low stress” for the stress condition. For the overall SQI, lowering this </w:t>
      </w:r>
      <w:proofErr w:type="spellStart"/>
      <w:r>
        <w:t>cutpoint</w:t>
      </w:r>
      <w:proofErr w:type="spellEnd"/>
      <w:r>
        <w:t xml:space="preserve"> also increased the number of sites designated as “healthy and unstressed” or “impacted by unknown stress”. Conversely, increasing the </w:t>
      </w:r>
      <w:proofErr w:type="spellStart"/>
      <w:r>
        <w:t>cutpoint</w:t>
      </w:r>
      <w:proofErr w:type="spellEnd"/>
      <w:r>
        <w:t xml:space="preserve"> for healthy/impacted to designate more sites as impacted (6) caused in increase in the number of sites designated as “stressed by chemistry and habitat” for the stress condition and sites as “impacted and stressed” or “health and resilient” for the overall SQI.</w:t>
      </w:r>
    </w:p>
    <w:p w14:paraId="2C18C263" w14:textId="7CA1A53B" w:rsidR="0096337B" w:rsidRDefault="0080172E" w:rsidP="008506AB">
      <w:pPr>
        <w:pStyle w:val="BodyText"/>
        <w:spacing w:line="480" w:lineRule="auto"/>
      </w:pPr>
      <w:r>
        <w:t>Changing the threshold for the likelihood values that defined stressed biology</w:t>
      </w:r>
      <w:r w:rsidR="00EA18FA">
        <w:t xml:space="preserve"> (i.e., dotted lines in Figure 6)</w:t>
      </w:r>
      <w:r>
        <w:t xml:space="preserve"> also affected the categorical results (Figure 9). Higher thresholds shifted the number of sites to low stress conditions, whereas lower thresholds had the opposite effect of assigning more sites to high stress conditions. The number of sites that were stressed by low levels of both water chemistry and habitat conditions were relatively unchanged with different thresholds. The overall SQI categories were less affected by changing thresholds for the stress condition than for changing the </w:t>
      </w:r>
      <w:proofErr w:type="spellStart"/>
      <w:r>
        <w:t>cutpoint</w:t>
      </w:r>
      <w:proofErr w:type="spellEnd"/>
      <w:r>
        <w:t xml:space="preserve"> that defined healthy/impacted biology. However, higher thresholds shifted some sites from the impacted and stressed category to the impacted by unknown stress category and from the healthy and resilient category to the healthy and unstressed category.</w:t>
      </w:r>
    </w:p>
    <w:p w14:paraId="4CE60C0F" w14:textId="118A2EFD" w:rsidR="0096337B" w:rsidRDefault="0080172E" w:rsidP="00AE5CAC">
      <w:pPr>
        <w:pStyle w:val="Heading1"/>
        <w:numPr>
          <w:ilvl w:val="0"/>
          <w:numId w:val="15"/>
        </w:numPr>
        <w:spacing w:line="480" w:lineRule="auto"/>
      </w:pPr>
      <w:bookmarkStart w:id="119" w:name="discussion"/>
      <w:r>
        <w:t>Discussion</w:t>
      </w:r>
      <w:bookmarkEnd w:id="119"/>
    </w:p>
    <w:p w14:paraId="306968DA" w14:textId="77777777" w:rsidR="0096337B" w:rsidRDefault="0080172E" w:rsidP="008506AB">
      <w:pPr>
        <w:pStyle w:val="FirstParagraph"/>
        <w:spacing w:line="480" w:lineRule="auto"/>
      </w:pPr>
      <w:r>
        <w:t xml:space="preserve">The Stream Quality Index offers a solution for watershed managers seeking to synthesize large amounts of physical, chemical, and biological data about stream health. Using the SQI, users can both recognize large-scale patterns in data from multiple indicators, and improve how the data are communicated to high-level, non-technical environmental managers. This need is particularly pressing in regions like southern California, where large-scale landscape alteration and </w:t>
      </w:r>
      <w:r>
        <w:lastRenderedPageBreak/>
        <w:t>competing demands for water usage require managers to prioritize limited resources and management actions. As shown by the application of the SQI to stream data from the southern California, this tool could be used to prioritize sites for management activities on a large scale. Conversely, the SQI can be used as a valuable communication tool to highlight areas where biological objectives are not being met, which could provide a context for identifying specific stressors in a more rigorous framework (see supplemental material, Figure S1).</w:t>
      </w:r>
    </w:p>
    <w:p w14:paraId="3BE5CFDB" w14:textId="4F72E33B" w:rsidR="005877F5" w:rsidRDefault="0080172E" w:rsidP="008506AB">
      <w:pPr>
        <w:pStyle w:val="BodyText"/>
        <w:spacing w:line="480" w:lineRule="auto"/>
        <w:rPr>
          <w:ins w:id="120" w:author="Marcus Beck" w:date="2019-08-23T10:43:00Z"/>
        </w:rPr>
      </w:pPr>
      <w:r>
        <w:t xml:space="preserve">While the simplest way to synthesize indicators would be to treat them equivalently and simply “average” the results, this approach would mask the types of information provided by each, and ultimately could not characterize situations where these indicators disagreed – a common situation in the SMC data set. </w:t>
      </w:r>
      <w:r w:rsidR="00C2499F">
        <w:t xml:space="preserve">Dobbie and Clifford </w:t>
      </w:r>
      <w:r>
        <w:t>[</w:t>
      </w:r>
      <w:del w:id="121" w:author="Marcus Beck" w:date="2019-08-23T10:23:00Z">
        <w:r w:rsidR="00952CE0" w:rsidDel="00952CE0">
          <w:fldChar w:fldCharType="begin"/>
        </w:r>
        <w:r w:rsidR="00952CE0" w:rsidDel="00952CE0">
          <w:delInstrText xml:space="preserve"> HYPERLINK \l "ref-Dobbie14" \h </w:delInstrText>
        </w:r>
        <w:r w:rsidR="00952CE0" w:rsidDel="00952CE0">
          <w:fldChar w:fldCharType="separate"/>
        </w:r>
        <w:r w:rsidDel="00952CE0">
          <w:rPr>
            <w:rStyle w:val="Hyperlink"/>
          </w:rPr>
          <w:delText>34</w:delText>
        </w:r>
        <w:r w:rsidR="00952CE0" w:rsidDel="00952CE0">
          <w:rPr>
            <w:rStyle w:val="Hyperlink"/>
          </w:rPr>
          <w:fldChar w:fldCharType="end"/>
        </w:r>
      </w:del>
      <w:ins w:id="122" w:author="Marcus Beck" w:date="2019-08-23T10:23:00Z">
        <w:r w:rsidR="00952CE0">
          <w:fldChar w:fldCharType="begin"/>
        </w:r>
        <w:r w:rsidR="00952CE0">
          <w:instrText xml:space="preserve"> HYPERLINK \l "ref-Dobbie14" \h </w:instrText>
        </w:r>
        <w:r w:rsidR="00952CE0">
          <w:fldChar w:fldCharType="separate"/>
        </w:r>
        <w:r w:rsidR="00952CE0">
          <w:rPr>
            <w:rStyle w:val="Hyperlink"/>
          </w:rPr>
          <w:t>36</w:t>
        </w:r>
        <w:r w:rsidR="00952CE0">
          <w:rPr>
            <w:rStyle w:val="Hyperlink"/>
          </w:rPr>
          <w:fldChar w:fldCharType="end"/>
        </w:r>
      </w:ins>
      <w:r>
        <w:t>] evaluated sources of uncertainty for an integrative index of estuarine health that was based on averaging separate water quality components across different spatial units. By their own admission, averaging indicators raised concerns about the consistency and validity of interpretation and their result</w:t>
      </w:r>
      <w:r w:rsidR="00C2499F">
        <w:t>s</w:t>
      </w:r>
      <w:r>
        <w:t xml:space="preserve"> showed that the composite index was indeed sensitive to the parameters for averaging. </w:t>
      </w:r>
      <w:ins w:id="123" w:author="Marcus Beck" w:date="2019-08-23T10:44:00Z">
        <w:r w:rsidR="005877F5">
          <w:t>This is particularly relevant when biology and stressors provide different or unexpected information about stream condition.</w:t>
        </w:r>
        <w:r w:rsidR="005877F5">
          <w:t xml:space="preserve"> </w:t>
        </w:r>
      </w:ins>
      <w:moveToRangeStart w:id="124" w:author="Marcus Beck" w:date="2019-08-23T10:44:00Z" w:name="move17449471"/>
      <w:moveTo w:id="125" w:author="Marcus Beck" w:date="2019-08-23T10:44:00Z">
        <w:r w:rsidR="005877F5">
          <w:t>In other words, a finding of good water chemistry should not obscure or distort an indication of poor biology, and vice versa.</w:t>
        </w:r>
      </w:moveTo>
      <w:moveToRangeEnd w:id="124"/>
    </w:p>
    <w:p w14:paraId="56E83F06" w14:textId="42B898A6" w:rsidR="0096337B" w:rsidRDefault="005877F5" w:rsidP="008506AB">
      <w:pPr>
        <w:pStyle w:val="BodyText"/>
        <w:spacing w:line="480" w:lineRule="auto"/>
      </w:pPr>
      <w:ins w:id="126" w:author="Marcus Beck" w:date="2019-08-23T10:44:00Z">
        <w:r>
          <w:t>T</w:t>
        </w:r>
      </w:ins>
      <w:del w:id="127" w:author="Marcus Beck" w:date="2019-08-23T10:44:00Z">
        <w:r w:rsidR="0080172E" w:rsidDel="005877F5">
          <w:delText>Accordingly, t</w:delText>
        </w:r>
      </w:del>
      <w:r w:rsidR="0080172E">
        <w:t>o properly capture relationships among indicators of stream quality in a way that is consistent with conceptual modeling of a healthy stream ecosystem, it was crucial to develop an index that accurately reflect</w:t>
      </w:r>
      <w:r w:rsidR="00C2499F">
        <w:t>ed</w:t>
      </w:r>
      <w:r w:rsidR="0080172E">
        <w:t xml:space="preserve"> biology’s role as a direct measure of condition, and that reflects physical and chemical indicators as measures of stress. </w:t>
      </w:r>
      <w:ins w:id="128" w:author="Marcus Beck" w:date="2019-08-23T10:44:00Z">
        <w:r>
          <w:t xml:space="preserve">These relationships were captured using the stressor-response model that reflected an empirical and ecological relationship between biology and stressors. </w:t>
        </w:r>
        <w:r w:rsidRPr="001353E7">
          <w:t xml:space="preserve">Empirically, we quantified the likelihood of different sites having altered </w:t>
        </w:r>
        <w:r w:rsidRPr="001353E7">
          <w:lastRenderedPageBreak/>
          <w:t>biology across stressor gradients</w:t>
        </w:r>
        <w:r>
          <w:t>. Ecologically, stream biota have documented and mechanistic responses to the in-stream or riparian stressors included in the SQI [</w:t>
        </w:r>
        <w:r>
          <w:fldChar w:fldCharType="begin"/>
        </w:r>
        <w:r>
          <w:instrText xml:space="preserve"> HYPERLINK "file:///L:\\SMC%20SQI_RM\\sqi_doc\\Beck_etal_SQI.docx" \l "ref-Wang07" </w:instrText>
        </w:r>
        <w:r>
          <w:fldChar w:fldCharType="separate"/>
        </w:r>
        <w:r>
          <w:rPr>
            <w:rStyle w:val="Hyperlink"/>
            <w:u w:val="single"/>
          </w:rPr>
          <w:t>2</w:t>
        </w:r>
        <w:r>
          <w:rPr>
            <w:rStyle w:val="Hyperlink"/>
            <w:u w:val="single"/>
          </w:rPr>
          <w:fldChar w:fldCharType="end"/>
        </w:r>
        <w:r>
          <w:t>,</w:t>
        </w:r>
        <w:r>
          <w:fldChar w:fldCharType="begin"/>
        </w:r>
        <w:r>
          <w:instrText xml:space="preserve"> HYPERLINK "file:///L:\\SMC%20SQI_RM\\sqi_doc\\Beck_etal_SQI.docx" \l "ref-Rehn18" </w:instrText>
        </w:r>
        <w:r>
          <w:fldChar w:fldCharType="separate"/>
        </w:r>
        <w:r>
          <w:rPr>
            <w:rStyle w:val="Hyperlink"/>
            <w:u w:val="single"/>
          </w:rPr>
          <w:t>19</w:t>
        </w:r>
        <w:r>
          <w:rPr>
            <w:rStyle w:val="Hyperlink"/>
            <w:u w:val="single"/>
          </w:rPr>
          <w:fldChar w:fldCharType="end"/>
        </w:r>
        <w:r>
          <w:t>,</w:t>
        </w:r>
        <w:r>
          <w:fldChar w:fldCharType="begin"/>
        </w:r>
        <w:r>
          <w:instrText xml:space="preserve"> HYPERLINK "file:///L:\\SMC%20SQI_RM\\sqi_doc\\Beck_etal_SQI.docx" \l "ref-Richards97" </w:instrText>
        </w:r>
        <w:r>
          <w:fldChar w:fldCharType="separate"/>
        </w:r>
        <w:r>
          <w:rPr>
            <w:rStyle w:val="Hyperlink"/>
            <w:u w:val="single"/>
          </w:rPr>
          <w:t>25</w:t>
        </w:r>
        <w:r>
          <w:rPr>
            <w:rStyle w:val="Hyperlink"/>
            <w:u w:val="single"/>
          </w:rPr>
          <w:fldChar w:fldCharType="end"/>
        </w:r>
        <w:r>
          <w:t>,</w:t>
        </w:r>
        <w:r>
          <w:fldChar w:fldCharType="begin"/>
        </w:r>
        <w:r>
          <w:instrText xml:space="preserve"> HYPERLINK "file:///L:\\SMC%20SQI_RM\\sqi_doc\\Beck_etal_SQI.docx" \l "ref-Pan02" </w:instrText>
        </w:r>
        <w:r>
          <w:fldChar w:fldCharType="separate"/>
        </w:r>
        <w:r>
          <w:rPr>
            <w:rStyle w:val="Hyperlink"/>
            <w:u w:val="single"/>
          </w:rPr>
          <w:t>26</w:t>
        </w:r>
        <w:r>
          <w:rPr>
            <w:rStyle w:val="Hyperlink"/>
            <w:u w:val="single"/>
          </w:rPr>
          <w:fldChar w:fldCharType="end"/>
        </w:r>
        <w:r>
          <w:t>]. These linkages were reflected in the separate categorical components of the SQI; altered biology was more often associated with high stressors. Detailed outputs provided additional information about ecological relationships. For example, some sites were altered for the ASCI and had high water chemistry stressors, whereas other sites were altered for the CSCI and had high physical habitat stressors. This reflects a potential difference in the sensitivity of algae to water chemistry and macroinvertebrates to physical habitat, highlighting the utility of using different assemblages to assess condition.</w:t>
        </w:r>
      </w:ins>
      <w:moveFromRangeStart w:id="129" w:author="Marcus Beck" w:date="2019-08-23T10:44:00Z" w:name="move17449471"/>
      <w:moveFrom w:id="130" w:author="Marcus Beck" w:date="2019-08-23T10:44:00Z">
        <w:r w:rsidR="0080172E" w:rsidDel="005877F5">
          <w:t>In other words, a finding of good water chemistry should not obscure or distort an indication of poor biology, and vice versa.</w:t>
        </w:r>
      </w:moveFrom>
      <w:moveFromRangeEnd w:id="129"/>
    </w:p>
    <w:p w14:paraId="26C69C21" w14:textId="77777777" w:rsidR="0096337B" w:rsidRDefault="0080172E" w:rsidP="008506AB">
      <w:pPr>
        <w:pStyle w:val="BodyText"/>
        <w:spacing w:line="480" w:lineRule="auto"/>
      </w:pPr>
      <w:r>
        <w:t>As a categorical index, the SQI provides a readily interpretable description of stream conditions that is easily accessible through a web-based application. The four condition categories defined by the index (i.e., healthy and unstressed, healthy and resilient, impacted and stressed, impacted by unknown stress) can be understood by a general audience that may not need the underlying data and tools used to analyze them. In contrast, numeric indices require a benchmark or other appropriate context to interpret scores; without this information, it can be difficult to identify which values of a numeric index correspond to healthy conditions that could warrant protection, and conversely, which values correspond to impacted conditions that may be in need of intervention. Defining the condition categories from empirical models that are ultimately linked to continuous data provided a quantitative link between the two.</w:t>
      </w:r>
    </w:p>
    <w:p w14:paraId="2C605463" w14:textId="6353098D" w:rsidR="0096337B" w:rsidRDefault="0080172E" w:rsidP="008506AB">
      <w:pPr>
        <w:pStyle w:val="BodyText"/>
        <w:spacing w:line="480" w:lineRule="auto"/>
      </w:pPr>
      <w:r>
        <w:t xml:space="preserve">The SQI also addresses the challenge of synthesizing large amounts of information about stream condition without losing the individual components, which are readily available to the user for more in-depth exploration because the index is hierarchical. This provides a critical service by </w:t>
      </w:r>
      <w:r>
        <w:lastRenderedPageBreak/>
        <w:t xml:space="preserve">allowing users to identify likely reasons behind the categorical classification for a given site. In other words, users can determine which biological indicators account for a stream’s health rating, along with which stressors may or not be associated with biological condition. Users also can identify presence or absence of physical and/or chemical stressors included in the empirical model, and which components in equations (1) and (2) may be linked to their respective stressor categories. Further, physical habitat measures (i.e., CRAM and IPI) include component metrics that can serve as additional diagnostic information to describe physical conditions (e.g., </w:t>
      </w:r>
      <w:r w:rsidR="00F52EEB">
        <w:t>percent sands, fines, or concrete</w:t>
      </w:r>
      <w:r>
        <w:t>, shading, diversity of natural substrates, etc.). An evaluation of component metrics for sites that are stressed by physical habitat may reveal which stream characteristics could be prioritized to improve condition (e.g., reduce bank erosion or increase riparian cover).</w:t>
      </w:r>
    </w:p>
    <w:p w14:paraId="06922EDD" w14:textId="55B2B57C" w:rsidR="0096337B" w:rsidRDefault="0080172E" w:rsidP="008506AB">
      <w:pPr>
        <w:pStyle w:val="BodyText"/>
        <w:spacing w:line="480" w:lineRule="auto"/>
      </w:pPr>
      <w:r>
        <w:t xml:space="preserve">Tools that are similar to </w:t>
      </w:r>
      <w:r w:rsidR="00C2499F">
        <w:t xml:space="preserve">the </w:t>
      </w:r>
      <w:r>
        <w:t>SQI have been developed, although key differences exist. The Canadian Water Quality Index (CWQI, [</w:t>
      </w:r>
      <w:del w:id="131" w:author="Marcus Beck" w:date="2019-08-23T10:24:00Z">
        <w:r w:rsidR="00952CE0" w:rsidDel="00D52083">
          <w:fldChar w:fldCharType="begin"/>
        </w:r>
        <w:r w:rsidR="00952CE0" w:rsidDel="00D52083">
          <w:delInstrText xml:space="preserve"> HYPERLINK \l "ref-CCME01" \h </w:delInstrText>
        </w:r>
        <w:r w:rsidR="00952CE0" w:rsidDel="00D52083">
          <w:fldChar w:fldCharType="separate"/>
        </w:r>
        <w:r w:rsidDel="00D52083">
          <w:rPr>
            <w:rStyle w:val="Hyperlink"/>
          </w:rPr>
          <w:delText>12</w:delText>
        </w:r>
        <w:r w:rsidR="00952CE0" w:rsidDel="00D52083">
          <w:rPr>
            <w:rStyle w:val="Hyperlink"/>
          </w:rPr>
          <w:fldChar w:fldCharType="end"/>
        </w:r>
      </w:del>
      <w:ins w:id="132" w:author="Marcus Beck" w:date="2019-08-23T10:24:00Z">
        <w:r w:rsidR="00D52083">
          <w:fldChar w:fldCharType="begin"/>
        </w:r>
        <w:r w:rsidR="00D52083">
          <w:instrText xml:space="preserve"> HYPERLINK \l "ref-CCME01" \h </w:instrText>
        </w:r>
        <w:r w:rsidR="00D52083">
          <w:fldChar w:fldCharType="separate"/>
        </w:r>
        <w:r w:rsidR="00D52083">
          <w:rPr>
            <w:rStyle w:val="Hyperlink"/>
          </w:rPr>
          <w:t>14</w:t>
        </w:r>
        <w:r w:rsidR="00D52083">
          <w:rPr>
            <w:rStyle w:val="Hyperlink"/>
          </w:rPr>
          <w:fldChar w:fldCharType="end"/>
        </w:r>
      </w:ins>
      <w:r>
        <w:t>,</w:t>
      </w:r>
      <w:del w:id="133" w:author="Marcus Beck" w:date="2019-08-23T10:24:00Z">
        <w:r w:rsidR="00952CE0" w:rsidDel="00D52083">
          <w:fldChar w:fldCharType="begin"/>
        </w:r>
        <w:r w:rsidR="00952CE0" w:rsidDel="00D52083">
          <w:delInstrText xml:space="preserve"> HYPERLINK \l "ref-Hurley12" \h </w:delInstrText>
        </w:r>
        <w:r w:rsidR="00952CE0" w:rsidDel="00D52083">
          <w:fldChar w:fldCharType="separate"/>
        </w:r>
        <w:r w:rsidDel="00D52083">
          <w:rPr>
            <w:rStyle w:val="Hyperlink"/>
          </w:rPr>
          <w:delText>13</w:delText>
        </w:r>
        <w:r w:rsidR="00952CE0" w:rsidDel="00D52083">
          <w:rPr>
            <w:rStyle w:val="Hyperlink"/>
          </w:rPr>
          <w:fldChar w:fldCharType="end"/>
        </w:r>
      </w:del>
      <w:ins w:id="134" w:author="Marcus Beck" w:date="2019-08-23T10:24:00Z">
        <w:r w:rsidR="00D52083">
          <w:fldChar w:fldCharType="begin"/>
        </w:r>
        <w:r w:rsidR="00D52083">
          <w:instrText xml:space="preserve"> HYPERLINK \l "ref-Hurley12" \h </w:instrText>
        </w:r>
        <w:r w:rsidR="00D52083">
          <w:fldChar w:fldCharType="separate"/>
        </w:r>
        <w:r w:rsidR="00D52083">
          <w:rPr>
            <w:rStyle w:val="Hyperlink"/>
          </w:rPr>
          <w:t>15</w:t>
        </w:r>
        <w:r w:rsidR="00D52083">
          <w:rPr>
            <w:rStyle w:val="Hyperlink"/>
          </w:rPr>
          <w:fldChar w:fldCharType="end"/>
        </w:r>
      </w:ins>
      <w:r>
        <w: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w:t>
      </w:r>
      <w:del w:id="135" w:author="Marcus Beck" w:date="2019-08-23T10:25:00Z">
        <w:r w:rsidR="00952CE0" w:rsidDel="00D52083">
          <w:fldChar w:fldCharType="begin"/>
        </w:r>
        <w:r w:rsidR="00952CE0" w:rsidDel="00D52083">
          <w:delInstrText xml:space="preserve"> HYPERLINK \l "ref-Mazor15" \h </w:delInstrText>
        </w:r>
        <w:r w:rsidR="00952CE0" w:rsidDel="00D52083">
          <w:fldChar w:fldCharType="separate"/>
        </w:r>
        <w:r w:rsidDel="00D52083">
          <w:rPr>
            <w:rStyle w:val="Hyperlink"/>
          </w:rPr>
          <w:delText>22</w:delText>
        </w:r>
        <w:r w:rsidR="00952CE0" w:rsidDel="00D52083">
          <w:rPr>
            <w:rStyle w:val="Hyperlink"/>
          </w:rPr>
          <w:fldChar w:fldCharType="end"/>
        </w:r>
      </w:del>
      <w:ins w:id="136" w:author="Marcus Beck" w:date="2019-08-23T10:25:00Z">
        <w:r w:rsidR="00D52083">
          <w:fldChar w:fldCharType="begin"/>
        </w:r>
        <w:r w:rsidR="00D52083">
          <w:instrText xml:space="preserve"> HYPERLINK \l "ref-Mazor15" \h </w:instrText>
        </w:r>
        <w:r w:rsidR="00D52083">
          <w:fldChar w:fldCharType="separate"/>
        </w:r>
        <w:r w:rsidR="00D52083">
          <w:rPr>
            <w:rStyle w:val="Hyperlink"/>
          </w:rPr>
          <w:t>24</w:t>
        </w:r>
        <w:r w:rsidR="00D52083">
          <w:rPr>
            <w:rStyle w:val="Hyperlink"/>
          </w:rPr>
          <w:fldChar w:fldCharType="end"/>
        </w:r>
      </w:ins>
      <w:r w:rsidR="00124969">
        <w:t>,</w:t>
      </w:r>
      <w:del w:id="137" w:author="Marcus Beck" w:date="2019-08-23T10:25:00Z">
        <w:r w:rsidR="00952CE0" w:rsidDel="00D52083">
          <w:fldChar w:fldCharType="begin"/>
        </w:r>
        <w:r w:rsidR="00952CE0" w:rsidDel="00D52083">
          <w:delInstrText xml:space="preserve"> HYPERLINK \l "ref-USEPA16" \h </w:delInstrText>
        </w:r>
        <w:r w:rsidR="00952CE0" w:rsidDel="00D52083">
          <w:fldChar w:fldCharType="separate"/>
        </w:r>
        <w:r w:rsidDel="00D52083">
          <w:rPr>
            <w:rStyle w:val="Hyperlink"/>
          </w:rPr>
          <w:delText>29</w:delText>
        </w:r>
        <w:r w:rsidR="00952CE0" w:rsidDel="00D52083">
          <w:rPr>
            <w:rStyle w:val="Hyperlink"/>
          </w:rPr>
          <w:fldChar w:fldCharType="end"/>
        </w:r>
      </w:del>
      <w:ins w:id="138" w:author="Marcus Beck" w:date="2019-08-23T10:25:00Z">
        <w:r w:rsidR="00D52083">
          <w:fldChar w:fldCharType="begin"/>
        </w:r>
        <w:r w:rsidR="00D52083">
          <w:instrText xml:space="preserve"> HYPERLINK \l "ref-USEPA16" \h </w:instrText>
        </w:r>
        <w:r w:rsidR="00D52083">
          <w:fldChar w:fldCharType="separate"/>
        </w:r>
        <w:r w:rsidR="00D52083">
          <w:rPr>
            <w:rStyle w:val="Hyperlink"/>
          </w:rPr>
          <w:t>31</w:t>
        </w:r>
        <w:r w:rsidR="00D52083">
          <w:rPr>
            <w:rStyle w:val="Hyperlink"/>
          </w:rPr>
          <w:fldChar w:fldCharType="end"/>
        </w:r>
      </w:ins>
      <w:r>
        <w:t xml:space="preserve">]) that typically sample many sites with little or no replication and that focus on just a few indicators broadly indicative of water chemistry conditions rather than a large suite of potential stressors. Our approach is also applicable to indicators where thresholds are unavailable (e.g., CRAM or IPI), but where the relevance for measuring aquatic life support is maintained even when it has less bearing on regulatory compliance than with other approaches, such as the </w:t>
      </w:r>
      <w:r>
        <w:lastRenderedPageBreak/>
        <w:t>CWQI. Finally, the SQI approach can be directly interpreted without familiarity of established benchmarks because the empirical stress models in the SQI are expressed as probabilities of degrading biological condition, rather than discrete thresholds that may not have context.</w:t>
      </w:r>
    </w:p>
    <w:p w14:paraId="311C800B" w14:textId="389E3AD6" w:rsidR="0096337B" w:rsidRDefault="00AE5CAC" w:rsidP="008506AB">
      <w:pPr>
        <w:pStyle w:val="Heading2"/>
        <w:spacing w:line="480" w:lineRule="auto"/>
      </w:pPr>
      <w:bookmarkStart w:id="139" w:name="limitations-of-the-approach"/>
      <w:r>
        <w:t xml:space="preserve">4.1 </w:t>
      </w:r>
      <w:r w:rsidR="0080172E">
        <w:t>Limitations of the approach</w:t>
      </w:r>
      <w:bookmarkEnd w:id="139"/>
    </w:p>
    <w:p w14:paraId="2D6902D5" w14:textId="77777777" w:rsidR="0096337B" w:rsidRDefault="0080172E" w:rsidP="008506AB">
      <w:pPr>
        <w:pStyle w:val="FirstParagraph"/>
        <w:spacing w:line="480" w:lineRule="auto"/>
      </w:pPr>
      <w:r>
        <w:t>Our theoretical framework for the SQI is not without drawbacks. The index as designed cannot accommodate additional or fewer indicators of stream condition/stress - a contrast to the CWQI that can include any number of available parameters. Missing data (e.g., lost samples or incomplete coverage of required data at a site) prevent calculation of the complete SQI, and the index cannot be estimated without recalibration to include or exclude individual components. However, partial output for the SQI can be obtained if, for example, only stressor data are available. The overall SQI category cannot be assigned to a site for incomplete data, but the sub-categories (e.g., biological condition category or stressor condition category) can still be obtained where the data are available.</w:t>
      </w:r>
    </w:p>
    <w:p w14:paraId="309E813E" w14:textId="77777777" w:rsidR="0096337B" w:rsidRDefault="0080172E" w:rsidP="008506AB">
      <w:pPr>
        <w:pStyle w:val="BodyText"/>
        <w:spacing w:line="480" w:lineRule="auto"/>
      </w:pPr>
      <w:r>
        <w:t xml:space="preserve">At the same time, the initial SQI described herein was purposefully restricted to a limited number of parameters to focus on developing the foundation of the index, as we were aware that a broader scope could preclude many sites from analysis. For example, CSCI and ASCI scores for the biological components of the SQI are available at over 1,000 sites in southern </w:t>
      </w:r>
      <w:proofErr w:type="gramStart"/>
      <w:r>
        <w:t>California, but</w:t>
      </w:r>
      <w:proofErr w:type="gramEnd"/>
      <w:r>
        <w:t xml:space="preserve"> combining these data with the required chemical and physical stressor data reduced the total number of sites where all components were available to 267 sites. An additional concern is our choice of predictors that were purposefully limited to the most relevant and ubiquitous data for describing eutrophication (water quality) and instream/riparian condition (physical habitat) in the study region. We realize that these variables are proxies and may also be correlated with other </w:t>
      </w:r>
      <w:r>
        <w:lastRenderedPageBreak/>
        <w:t>variables (e.g., stream temperature). Thus, causation can only be partially inferred with our models and more rigorous follow-up work would be needed to identify specific stressors. Similarly, recalibration of the model and choosing appropriate thresholds for defining categorical output would be required if the framework were applied in a different setting or context (e.g., different regions or stressor gradients). This may also apply to the current dataset as new observations become available to best describe regional conditions.</w:t>
      </w:r>
    </w:p>
    <w:p w14:paraId="4BD0F586" w14:textId="4CE17398" w:rsidR="0096337B" w:rsidRDefault="00AE5CAC" w:rsidP="008506AB">
      <w:pPr>
        <w:pStyle w:val="Heading2"/>
        <w:spacing w:line="480" w:lineRule="auto"/>
      </w:pPr>
      <w:bookmarkStart w:id="140" w:name="the-sqi-web-application"/>
      <w:r>
        <w:t xml:space="preserve">4.2 </w:t>
      </w:r>
      <w:r w:rsidR="0080172E">
        <w:t>The SQI web application</w:t>
      </w:r>
      <w:bookmarkEnd w:id="140"/>
    </w:p>
    <w:p w14:paraId="2A67F2E4" w14:textId="7D8F0AF7" w:rsidR="0096337B" w:rsidRDefault="0080172E" w:rsidP="008506AB">
      <w:pPr>
        <w:pStyle w:val="FirstParagraph"/>
        <w:spacing w:line="480" w:lineRule="auto"/>
      </w:pPr>
      <w:r>
        <w:t>A web application was developed to make the SQI - and all of the foundational data for the overall SQI assessment - accessible to a broad user base, that in turn can readily share findings with high-level, non-technical managers and other stakeholders (</w:t>
      </w:r>
      <w:hyperlink r:id="rId8">
        <w:r>
          <w:rPr>
            <w:rStyle w:val="Hyperlink"/>
          </w:rPr>
          <w:t>https://sccwrp.shinyapps.io/sqi_shiny</w:t>
        </w:r>
      </w:hyperlink>
      <w:r>
        <w:t>). The web interface uses an open source software program developed in R [</w:t>
      </w:r>
      <w:del w:id="141" w:author="Marcus Beck" w:date="2019-08-23T10:25:00Z">
        <w:r w:rsidR="00952CE0" w:rsidDel="00D52083">
          <w:fldChar w:fldCharType="begin"/>
        </w:r>
        <w:r w:rsidR="00952CE0" w:rsidDel="00D52083">
          <w:delInstrText xml:space="preserve"> HYPERLINK \l "ref-Chang18" \h </w:delInstrText>
        </w:r>
        <w:r w:rsidR="00952CE0" w:rsidDel="00D52083">
          <w:fldChar w:fldCharType="separate"/>
        </w:r>
        <w:r w:rsidDel="00D52083">
          <w:rPr>
            <w:rStyle w:val="Hyperlink"/>
          </w:rPr>
          <w:delText>35</w:delText>
        </w:r>
        <w:r w:rsidR="00952CE0" w:rsidDel="00D52083">
          <w:rPr>
            <w:rStyle w:val="Hyperlink"/>
          </w:rPr>
          <w:fldChar w:fldCharType="end"/>
        </w:r>
      </w:del>
      <w:ins w:id="142" w:author="Marcus Beck" w:date="2019-08-23T10:25:00Z">
        <w:r w:rsidR="00D52083">
          <w:fldChar w:fldCharType="begin"/>
        </w:r>
        <w:r w:rsidR="00D52083">
          <w:instrText xml:space="preserve"> HYPERLINK \l "ref-Chang18" \h </w:instrText>
        </w:r>
        <w:r w:rsidR="00D52083">
          <w:fldChar w:fldCharType="separate"/>
        </w:r>
        <w:r w:rsidR="00D52083">
          <w:rPr>
            <w:rStyle w:val="Hyperlink"/>
          </w:rPr>
          <w:t>37</w:t>
        </w:r>
        <w:r w:rsidR="00D52083">
          <w:rPr>
            <w:rStyle w:val="Hyperlink"/>
          </w:rPr>
          <w:fldChar w:fldCharType="end"/>
        </w:r>
      </w:ins>
      <w:r>
        <w:t>,</w:t>
      </w:r>
      <w:del w:id="143" w:author="Marcus Beck" w:date="2019-08-23T10:25:00Z">
        <w:r w:rsidR="00952CE0" w:rsidDel="00D52083">
          <w:fldChar w:fldCharType="begin"/>
        </w:r>
        <w:r w:rsidR="00952CE0" w:rsidDel="00D52083">
          <w:delInstrText xml:space="preserve"> HYPERLINK \l "ref-RDCT18" \h </w:delInstrText>
        </w:r>
        <w:r w:rsidR="00952CE0" w:rsidDel="00D52083">
          <w:fldChar w:fldCharType="separate"/>
        </w:r>
        <w:r w:rsidDel="00D52083">
          <w:rPr>
            <w:rStyle w:val="Hyperlink"/>
          </w:rPr>
          <w:delText>36</w:delText>
        </w:r>
        <w:r w:rsidR="00952CE0" w:rsidDel="00D52083">
          <w:rPr>
            <w:rStyle w:val="Hyperlink"/>
          </w:rPr>
          <w:fldChar w:fldCharType="end"/>
        </w:r>
      </w:del>
      <w:ins w:id="144" w:author="Marcus Beck" w:date="2019-08-23T10:25:00Z">
        <w:r w:rsidR="00D52083">
          <w:fldChar w:fldCharType="begin"/>
        </w:r>
        <w:r w:rsidR="00D52083">
          <w:instrText xml:space="preserve"> HYPERLINK \l "ref-RDCT18" \h </w:instrText>
        </w:r>
        <w:r w:rsidR="00D52083">
          <w:fldChar w:fldCharType="separate"/>
        </w:r>
        <w:r w:rsidR="00D52083">
          <w:rPr>
            <w:rStyle w:val="Hyperlink"/>
          </w:rPr>
          <w:t>38</w:t>
        </w:r>
        <w:r w:rsidR="00D52083">
          <w:rPr>
            <w:rStyle w:val="Hyperlink"/>
          </w:rPr>
          <w:fldChar w:fldCharType="end"/>
        </w:r>
      </w:ins>
      <w:r>
        <w:t>] to automate batch calculation of the SQI at large numbers of sites [</w:t>
      </w:r>
      <w:del w:id="145" w:author="Marcus Beck" w:date="2019-08-23T10:25:00Z">
        <w:r w:rsidR="00952CE0" w:rsidDel="00D52083">
          <w:fldChar w:fldCharType="begin"/>
        </w:r>
        <w:r w:rsidR="00952CE0" w:rsidDel="00D52083">
          <w:delInstrText xml:space="preserve"> HYPERLINK \l "ref-Beck18f" \h </w:delInstrText>
        </w:r>
        <w:r w:rsidR="00952CE0" w:rsidDel="00D52083">
          <w:fldChar w:fldCharType="separate"/>
        </w:r>
        <w:r w:rsidDel="00D52083">
          <w:rPr>
            <w:rStyle w:val="Hyperlink"/>
          </w:rPr>
          <w:delText>37</w:delText>
        </w:r>
        <w:r w:rsidR="00952CE0" w:rsidDel="00D52083">
          <w:rPr>
            <w:rStyle w:val="Hyperlink"/>
          </w:rPr>
          <w:fldChar w:fldCharType="end"/>
        </w:r>
      </w:del>
      <w:ins w:id="146" w:author="Marcus Beck" w:date="2019-08-23T10:25:00Z">
        <w:r w:rsidR="00D52083">
          <w:fldChar w:fldCharType="begin"/>
        </w:r>
        <w:r w:rsidR="00D52083">
          <w:instrText xml:space="preserve"> HYPERLINK \l "ref-Beck18f" \h </w:instrText>
        </w:r>
        <w:r w:rsidR="00D52083">
          <w:fldChar w:fldCharType="separate"/>
        </w:r>
        <w:r w:rsidR="00D52083">
          <w:rPr>
            <w:rStyle w:val="Hyperlink"/>
          </w:rPr>
          <w:t>39</w:t>
        </w:r>
        <w:r w:rsidR="00D52083">
          <w:rPr>
            <w:rStyle w:val="Hyperlink"/>
          </w:rPr>
          <w:fldChar w:fldCharType="end"/>
        </w:r>
      </w:ins>
      <w:r>
        <w:t>]. This allows the index and web application to be easily updated as new data become available for sites already in the database.</w:t>
      </w:r>
    </w:p>
    <w:p w14:paraId="70DDED2A" w14:textId="77777777" w:rsidR="0096337B" w:rsidRDefault="0080172E" w:rsidP="008506AB">
      <w:pPr>
        <w:pStyle w:val="BodyText"/>
        <w:spacing w:line="480" w:lineRule="auto"/>
      </w:pPr>
      <w:r>
        <w:t xml:space="preserve">The web app’s visualization features also support exploration of the data at both regional and site scales, encouraging users to explore results in different spatial contexts. Scores for each index component are provided alongside the option to view the underlying data that were used for the empirical stress models and categorical outcomes. A map allows for rapid comparison of sites of interest to the region as a whole, as well as county- or watershed-level summaries. With this information, managers can prioritize follow-up actions to identify causes of biological impacts (e.g., wildfire, bank erosion, or other sources) or pursue other appropriate management actions (e.g., formal causal analysis or site restoration). As such, the web application provides a </w:t>
      </w:r>
      <w:r>
        <w:lastRenderedPageBreak/>
        <w:t>screening tool to rapidly assess condition and identify potential stressors that may be impacting condition – insights that would be more difficult to identify via traditional research products (e.g., tabular data).</w:t>
      </w:r>
    </w:p>
    <w:p w14:paraId="0CE06A62" w14:textId="605CD2D9" w:rsidR="0096337B" w:rsidRDefault="00AE5CAC" w:rsidP="008506AB">
      <w:pPr>
        <w:pStyle w:val="Heading2"/>
        <w:spacing w:line="480" w:lineRule="auto"/>
      </w:pPr>
      <w:bookmarkStart w:id="147" w:name="conclusions"/>
      <w:r>
        <w:t xml:space="preserve">4.3 </w:t>
      </w:r>
      <w:r w:rsidR="0080172E">
        <w:t>Conclusions</w:t>
      </w:r>
      <w:bookmarkEnd w:id="147"/>
    </w:p>
    <w:p w14:paraId="185DEA7A" w14:textId="261B3446" w:rsidR="0096337B" w:rsidRDefault="0080172E" w:rsidP="008506AB">
      <w:pPr>
        <w:pStyle w:val="FirstParagraph"/>
        <w:spacing w:line="480" w:lineRule="auto"/>
      </w:pPr>
      <w:r>
        <w:t>An integrated stream health index that synthesizes physical, chemical and biological indicators could be a powerful tool to support watershed management. The SQI accurately captures our understanding of the roles that physical, chemical and biological indicators play in describing stream health. Furthermore, the SQI not only combines the data into a single, managerially relevant categorical classification, the tool also preserves the data underlying the integrated assessment, enabling managers to readily access this information as they work to better understand the reasons behind the overall assessment.</w:t>
      </w:r>
    </w:p>
    <w:p w14:paraId="65F8F8A0" w14:textId="77777777" w:rsidR="0096337B" w:rsidRDefault="0080172E" w:rsidP="008506AB">
      <w:pPr>
        <w:pStyle w:val="BodyText"/>
        <w:spacing w:line="480" w:lineRule="auto"/>
      </w:pPr>
      <w:r>
        <w:t>The SQI is a viable approach for managers that need to synthesize large amounts of data, assign priorities based on this synthesis, and communicate these decisions to a broad range of high-level managers and other stakeholders who may lack familiarity with bioassessment and/or watershed science. In particular, the SQI could be used to convey critical insights for routine watershed assessments, permit reporting, and environmental report cards. Although the SQI is calibrated and validated specifically for southern California, USA, the approach could be applied anywhere with sufficient data. Many national and international monitoring programs that have collected data for several years could easily apply the SQI framework with alternative biological endpoints or stressor data.</w:t>
      </w:r>
    </w:p>
    <w:p w14:paraId="1B66F5B5" w14:textId="77777777" w:rsidR="0096337B" w:rsidRDefault="0080172E" w:rsidP="008506AB">
      <w:pPr>
        <w:pStyle w:val="Heading1"/>
        <w:spacing w:line="480" w:lineRule="auto"/>
      </w:pPr>
      <w:bookmarkStart w:id="148" w:name="supplement-1"/>
      <w:r>
        <w:lastRenderedPageBreak/>
        <w:t>Supplement 1</w:t>
      </w:r>
      <w:bookmarkEnd w:id="148"/>
    </w:p>
    <w:p w14:paraId="57ECE397" w14:textId="42045FDA" w:rsidR="0096337B" w:rsidRDefault="0080172E" w:rsidP="008506AB">
      <w:pPr>
        <w:pStyle w:val="FirstParagraph"/>
        <w:spacing w:line="480" w:lineRule="auto"/>
      </w:pPr>
      <w:r>
        <w:t xml:space="preserve">SQI results for two </w:t>
      </w:r>
      <w:r w:rsidR="00C2499F">
        <w:t>case study sites</w:t>
      </w:r>
      <w:r>
        <w:t xml:space="preserve"> were explored in detail to provide a narrative description of how the index can be used to inform management of water quality in perennial streams. The first example describes SQI results in an urban channel with impacted biology (County of Orange) to complement a previous causal assessment study to identify potential stressors of low CSCI scores. The second example describes a natural channel with impacted biology but low stress that is highlighted in a </w:t>
      </w:r>
      <w:hyperlink r:id="rId9">
        <w:r>
          <w:rPr>
            <w:rStyle w:val="Hyperlink"/>
          </w:rPr>
          <w:t>draft regional basin plan</w:t>
        </w:r>
      </w:hyperlink>
      <w:r>
        <w:t xml:space="preserve"> for biological objectives for the San Diego region. Both examples demonstrate how the SQI can be used in the context of existing, site-specific information to support management.</w:t>
      </w:r>
    </w:p>
    <w:p w14:paraId="35E3F298" w14:textId="77777777" w:rsidR="0096337B" w:rsidRDefault="0080172E" w:rsidP="008506AB">
      <w:pPr>
        <w:pStyle w:val="Heading1"/>
        <w:spacing w:line="480" w:lineRule="auto"/>
      </w:pPr>
      <w:bookmarkStart w:id="149" w:name="supplement-2"/>
      <w:r>
        <w:t>Supplement 2</w:t>
      </w:r>
      <w:bookmarkEnd w:id="149"/>
    </w:p>
    <w:p w14:paraId="04DE89CA" w14:textId="257ABE64" w:rsidR="0096337B" w:rsidRDefault="0080172E" w:rsidP="008506AB">
      <w:pPr>
        <w:pStyle w:val="FirstParagraph"/>
        <w:spacing w:line="480" w:lineRule="auto"/>
      </w:pPr>
      <w:r>
        <w:t xml:space="preserve">An interactive website is available for viewing results of the SQI: </w:t>
      </w:r>
      <w:hyperlink r:id="rId10">
        <w:r>
          <w:rPr>
            <w:rStyle w:val="Hyperlink"/>
          </w:rPr>
          <w:t>https://sccwrp.shinyapps.io/SQI_Shiny</w:t>
        </w:r>
      </w:hyperlink>
      <w:r>
        <w:t xml:space="preserve"> [</w:t>
      </w:r>
      <w:del w:id="150" w:author="Marcus Beck" w:date="2019-08-23T10:25:00Z">
        <w:r w:rsidR="00952CE0" w:rsidDel="00D52083">
          <w:fldChar w:fldCharType="begin"/>
        </w:r>
        <w:r w:rsidR="00952CE0" w:rsidDel="00D52083">
          <w:delInstrText xml:space="preserve"> HYPERLINK \l "ref-Beck19" \h </w:delInstrText>
        </w:r>
        <w:r w:rsidR="00952CE0" w:rsidDel="00D52083">
          <w:fldChar w:fldCharType="separate"/>
        </w:r>
        <w:r w:rsidDel="00D52083">
          <w:rPr>
            <w:rStyle w:val="Hyperlink"/>
          </w:rPr>
          <w:delText>38</w:delText>
        </w:r>
        <w:r w:rsidR="00952CE0" w:rsidDel="00D52083">
          <w:rPr>
            <w:rStyle w:val="Hyperlink"/>
          </w:rPr>
          <w:fldChar w:fldCharType="end"/>
        </w:r>
      </w:del>
      <w:ins w:id="151" w:author="Marcus Beck" w:date="2019-08-23T10:25:00Z">
        <w:r w:rsidR="00D52083">
          <w:fldChar w:fldCharType="begin"/>
        </w:r>
        <w:r w:rsidR="00D52083">
          <w:instrText xml:space="preserve"> HYPERLINK \l "ref-Beck19" \h </w:instrText>
        </w:r>
        <w:r w:rsidR="00D52083">
          <w:fldChar w:fldCharType="separate"/>
        </w:r>
        <w:r w:rsidR="00D52083">
          <w:rPr>
            <w:rStyle w:val="Hyperlink"/>
          </w:rPr>
          <w:t>40</w:t>
        </w:r>
        <w:r w:rsidR="00D52083">
          <w:rPr>
            <w:rStyle w:val="Hyperlink"/>
          </w:rPr>
          <w:fldChar w:fldCharType="end"/>
        </w:r>
      </w:ins>
      <w:r>
        <w:t xml:space="preserve">]. An R package is also available for calculating SQI scores: </w:t>
      </w:r>
      <w:hyperlink r:id="rId11">
        <w:r>
          <w:rPr>
            <w:rStyle w:val="Hyperlink"/>
          </w:rPr>
          <w:t>https://github.com/SCCWRP/SQI</w:t>
        </w:r>
      </w:hyperlink>
      <w:r>
        <w:t xml:space="preserve"> [</w:t>
      </w:r>
      <w:del w:id="152" w:author="Marcus Beck" w:date="2019-08-23T10:25:00Z">
        <w:r w:rsidR="00952CE0" w:rsidDel="00D52083">
          <w:fldChar w:fldCharType="begin"/>
        </w:r>
        <w:r w:rsidR="00952CE0" w:rsidDel="00D52083">
          <w:delInstrText xml:space="preserve"> HYPERLINK \l "ref-Beck18f" \h </w:delInstrText>
        </w:r>
        <w:r w:rsidR="00952CE0" w:rsidDel="00D52083">
          <w:fldChar w:fldCharType="separate"/>
        </w:r>
        <w:r w:rsidDel="00D52083">
          <w:rPr>
            <w:rStyle w:val="Hyperlink"/>
          </w:rPr>
          <w:delText>37</w:delText>
        </w:r>
        <w:r w:rsidR="00952CE0" w:rsidDel="00D52083">
          <w:rPr>
            <w:rStyle w:val="Hyperlink"/>
          </w:rPr>
          <w:fldChar w:fldCharType="end"/>
        </w:r>
      </w:del>
      <w:ins w:id="153" w:author="Marcus Beck" w:date="2019-08-23T10:25:00Z">
        <w:r w:rsidR="00D52083">
          <w:fldChar w:fldCharType="begin"/>
        </w:r>
        <w:r w:rsidR="00D52083">
          <w:instrText xml:space="preserve"> HYPERLINK \l "ref-Beck18f" \h </w:instrText>
        </w:r>
        <w:r w:rsidR="00D52083">
          <w:fldChar w:fldCharType="separate"/>
        </w:r>
        <w:r w:rsidR="00D52083">
          <w:rPr>
            <w:rStyle w:val="Hyperlink"/>
          </w:rPr>
          <w:t>39</w:t>
        </w:r>
        <w:r w:rsidR="00D52083">
          <w:rPr>
            <w:rStyle w:val="Hyperlink"/>
          </w:rPr>
          <w:fldChar w:fldCharType="end"/>
        </w:r>
      </w:ins>
      <w:r>
        <w:t>].</w:t>
      </w:r>
    </w:p>
    <w:p w14:paraId="6858B251" w14:textId="77777777" w:rsidR="0096337B" w:rsidRDefault="0080172E" w:rsidP="008506AB">
      <w:pPr>
        <w:pStyle w:val="Heading1"/>
        <w:spacing w:line="480" w:lineRule="auto"/>
      </w:pPr>
      <w:bookmarkStart w:id="154" w:name="acknowledgments"/>
      <w:r>
        <w:t>Acknowledgments</w:t>
      </w:r>
      <w:bookmarkEnd w:id="154"/>
    </w:p>
    <w:p w14:paraId="4A9A1B4A" w14:textId="07485C38" w:rsidR="008506AB" w:rsidRPr="008506AB" w:rsidRDefault="0080172E" w:rsidP="008506AB">
      <w:pPr>
        <w:pStyle w:val="FirstParagraph"/>
        <w:spacing w:line="480" w:lineRule="auto"/>
      </w:pPr>
      <w:r>
        <w:t xml:space="preserve">We thank the Stormwater Monitoring Coalition and Surface Water Ambient Monitoring Program of the California State Water Board for data collection. We thank the Stormwater Monitoring Coalition executive committee and science advisory group for feedback during the development of the Stream Quality Index. Members of the science advisory panel included Beverley Anderson, Ali Dunn, Chad Loflen, Phil Markle, Katherine Pease, Grant Sharp, Hoan Tang, and Joshua Westfall. We thank David Gillett, Chad Loflen, Grant Sharp, and Joshua Westfall for </w:t>
      </w:r>
      <w:r>
        <w:lastRenderedPageBreak/>
        <w:t>help with the case studies in the supplemental material. We thank Scott Martindale for providing editorial comments on an earlier draft. We thank Nabiul Afrooz for initial contributions on the conceptual framework for the index.</w:t>
      </w:r>
      <w:r w:rsidR="008D372B">
        <w:t xml:space="preserve">  We thank Abel Santana for cartography help.</w:t>
      </w:r>
      <w:r>
        <w:t xml:space="preserve"> Site photos for the case studies courtesy of David Gillett (San Diego Creek) and the Stormwater Monitoring Coalition (San Juan Creek).</w:t>
      </w:r>
      <w:bookmarkStart w:id="155" w:name="figures"/>
      <w:r w:rsidR="008506AB">
        <w:br w:type="page"/>
      </w:r>
    </w:p>
    <w:p w14:paraId="04A891AD" w14:textId="00115DEB" w:rsidR="0096337B" w:rsidRDefault="0080172E" w:rsidP="008506AB">
      <w:pPr>
        <w:pStyle w:val="Heading1"/>
        <w:spacing w:after="240"/>
      </w:pPr>
      <w:r>
        <w:lastRenderedPageBreak/>
        <w:t>Figures</w:t>
      </w:r>
      <w:bookmarkEnd w:id="155"/>
    </w:p>
    <w:p w14:paraId="7CF50A15" w14:textId="2EBCF359" w:rsidR="0096337B" w:rsidRDefault="0080172E" w:rsidP="0080172E">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CRAM; Index of Physical Integrity, IPI). Stress condition is empirically linked to biological condition by separate probability functions for chemistry (</w:t>
      </w:r>
      <w:proofErr w:type="spellStart"/>
      <w:r>
        <w:t>pCHem</w:t>
      </w:r>
      <w:proofErr w:type="spellEnd"/>
      <w:r>
        <w:t>) and physical habitat (</w:t>
      </w:r>
      <w:proofErr w:type="spellStart"/>
      <w:r>
        <w:t>pHab</w:t>
      </w:r>
      <w:proofErr w:type="spellEnd"/>
      <w:r>
        <w:t>).</w:t>
      </w:r>
    </w:p>
    <w:p w14:paraId="4E609E5F" w14:textId="72C06E9D" w:rsidR="0096337B" w:rsidRDefault="0080172E" w:rsidP="0080172E">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w:t>
      </w:r>
      <w:r w:rsidR="008D372B">
        <w:t>additiv</w:t>
      </w:r>
      <w:r>
        <w:t>e.</w:t>
      </w:r>
    </w:p>
    <w:p w14:paraId="37AF11C7" w14:textId="5D224AAA" w:rsidR="0096337B" w:rsidRDefault="0080172E" w:rsidP="0080172E">
      <w:pPr>
        <w:pStyle w:val="ImageCaption"/>
      </w:pPr>
      <w:r>
        <w:t>Figure 3 Land cover and elevation gradients in the study region in southern California, USA.</w:t>
      </w:r>
    </w:p>
    <w:p w14:paraId="72DA2486" w14:textId="1F4716D8" w:rsidR="0096337B" w:rsidRDefault="0080172E" w:rsidP="0080172E">
      <w:pPr>
        <w:pStyle w:val="ImageCaption"/>
      </w:pPr>
      <w:r>
        <w:t>Figure 4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75D42E89" w14:textId="0118649D" w:rsidR="0096337B" w:rsidRDefault="0080172E" w:rsidP="0080172E">
      <w:pPr>
        <w:pStyle w:val="ImageCaption"/>
      </w:pPr>
      <w:r>
        <w:t>Figure 5 Boxplot distributions of the modelled likelihood of biological alteration relative to water chemistry (</w:t>
      </w:r>
      <w:proofErr w:type="spellStart"/>
      <w:r>
        <w:t>pChem</w:t>
      </w:r>
      <w:proofErr w:type="spellEnd"/>
      <w:r>
        <w:t>, eqn. (1)) and physical habitat variables (</w:t>
      </w:r>
      <w:proofErr w:type="spellStart"/>
      <w:r>
        <w:t>pHab</w:t>
      </w:r>
      <w:proofErr w:type="spellEnd"/>
      <w:r>
        <w:t>, eqn. (2)) and the additive overall stress as the product between the two (</w:t>
      </w:r>
      <w:proofErr w:type="spellStart"/>
      <w:r>
        <w:t>pOverall</w:t>
      </w:r>
      <w:proofErr w:type="spellEnd"/>
      <w:r>
        <w:t xml:space="preserve">, eqn. (3)). Groups are separated into healthy or impacted biological condition at each site (Table 1) as the response measure for each model and by calibration/validation datasets (3:1 split). Model precision can be evaluated by comparing the differences between the boxplots for the validation data for healthy and impacted categories, whereas model bias can be assessed by comparing the distributions between calibration and validation data among biological state and models. Points show the four possible categorical outcomes from the overall SQI. </w:t>
      </w:r>
    </w:p>
    <w:p w14:paraId="68B990A7" w14:textId="5AE5E7B7" w:rsidR="0096337B" w:rsidRDefault="0080172E" w:rsidP="0080172E">
      <w:pPr>
        <w:pStyle w:val="ImageCaption"/>
      </w:pPr>
      <w:r>
        <w:t>Figure 6 Relationship between stress models for water chemistry (</w:t>
      </w:r>
      <w:proofErr w:type="spellStart"/>
      <w:r>
        <w:t>pChem</w:t>
      </w:r>
      <w:proofErr w:type="spellEnd"/>
      <w:r>
        <w:t>, eqn. (1)) and physical habitat (</w:t>
      </w:r>
      <w:proofErr w:type="spellStart"/>
      <w:r>
        <w:t>pHab</w:t>
      </w:r>
      <w:proofErr w:type="spellEnd"/>
      <w:r>
        <w:t>, eqn. (2)). Stress models for water chemistry and physical habitat were created based on the likelihood of biological alteration for the observed stress measures. The overall stress measures (</w:t>
      </w:r>
      <w:proofErr w:type="spellStart"/>
      <w:r>
        <w:t>pOverall</w:t>
      </w:r>
      <w:proofErr w:type="spellEnd"/>
      <w:r>
        <w:t>, eqn. (3)) is the product of both stress models shown in the left plot. Points represent estimated stress at a single site, with shapes showing the biological condition. The right plot shows the same points but colored by the stress condition categories that are defined by thresholds from the dotted lines.</w:t>
      </w:r>
    </w:p>
    <w:p w14:paraId="426C42A5" w14:textId="514B9BEA" w:rsidR="0096337B" w:rsidRDefault="0080172E" w:rsidP="0080172E">
      <w:pPr>
        <w:pStyle w:val="ImageCaption"/>
      </w:pPr>
      <w:r>
        <w:t xml:space="preserve">Figure 7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w:t>
      </w:r>
      <w:r>
        <w:lastRenderedPageBreak/>
        <w:t xml:space="preserve">conditions. Biological condition for observations in each stressor model </w:t>
      </w:r>
      <w:r w:rsidR="00124969">
        <w:t>is</w:t>
      </w:r>
      <w:r>
        <w:t xml:space="preserve"> shown as rug plots on the x-axes, with healthy sites on the bottom and impacted on the top. Note that IPI metrics are positively associated with physical habitat integrity, e.g., an increase in the % sands and fines metric suggests higher physical integrity and lower observed sands and fines.</w:t>
      </w:r>
    </w:p>
    <w:p w14:paraId="5E68574D" w14:textId="2F693711" w:rsidR="0096337B" w:rsidRDefault="0080172E" w:rsidP="0080172E">
      <w:pPr>
        <w:pStyle w:val="ImageCaption"/>
      </w:pPr>
      <w:r>
        <w:t xml:space="preserve">Figure 8 Changes in stress condition (left) and overall SQI categories (right) for different cut points that define healthy or impacted biology. Lower </w:t>
      </w:r>
      <w:proofErr w:type="spellStart"/>
      <w:r>
        <w:t>cutpoints</w:t>
      </w:r>
      <w:proofErr w:type="spellEnd"/>
      <w:r>
        <w:t xml:space="preserve"> mean more sites are designated as healthy, whereas higher </w:t>
      </w:r>
      <w:proofErr w:type="spellStart"/>
      <w:r>
        <w:t>cutpoints</w:t>
      </w:r>
      <w:proofErr w:type="spellEnd"/>
      <w:r>
        <w:t xml:space="preserve"> mean more sites are designated as impacted. The healthy/impacted categories are those modelled by equations (1), (2), and (3) that relate stress measures to biology. The cut point definitions are shown in Table 1.</w:t>
      </w:r>
    </w:p>
    <w:p w14:paraId="4EC2B9E8" w14:textId="32A83215" w:rsidR="002B3455" w:rsidRPr="00DD21D8" w:rsidRDefault="0080172E" w:rsidP="00DD21D8">
      <w:pPr>
        <w:pStyle w:val="ImageCaption"/>
      </w:pPr>
      <w:r>
        <w:t xml:space="preserve">Figure 9 Changes in stress condition (left) and overall SQI categories (right) for different thresholds defining the stress categories. Lower thresholds mean more sites are designated as high stress, whereas higher thresholds mean more sites are designated as low stress. Sites are designated as low/high stress using the continuous likelihoods from the fitted models in equations (1), (2), and (3) that relate stress measures to healthy/impacted biology. The dotted lines in Figure </w:t>
      </w:r>
      <w:r w:rsidR="008D372B">
        <w:t>6</w:t>
      </w:r>
      <w:r>
        <w:t xml:space="preserve"> show stress thresholds set at 90%.</w:t>
      </w:r>
      <w:bookmarkStart w:id="156" w:name="tables"/>
      <w:r w:rsidR="002B3455">
        <w:br w:type="page"/>
      </w:r>
    </w:p>
    <w:p w14:paraId="22DE635E" w14:textId="2105AC38" w:rsidR="0096337B" w:rsidRDefault="0080172E" w:rsidP="002B3455">
      <w:pPr>
        <w:pStyle w:val="Heading1"/>
        <w:spacing w:after="240"/>
      </w:pPr>
      <w:r>
        <w:lastRenderedPageBreak/>
        <w:t>Tables</w:t>
      </w:r>
      <w:bookmarkEnd w:id="156"/>
    </w:p>
    <w:p w14:paraId="4896C44C" w14:textId="77777777" w:rsidR="0096337B" w:rsidRDefault="0080172E">
      <w:pPr>
        <w:pStyle w:val="TableCaption"/>
      </w:pPr>
      <w:r>
        <w:t>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or equal to zero were considered biologically healthy and those less than zero (in bold) were considered biologically impacted (i.e., response variable in equations (1) and (2)). Individual biological categories for the BMI and algal indices were based on percentile distributions of scores at reference sites (i.e., 1st, 10th, and 30th percentiles) as likely intact (&gt; 30th), possibly altered (10th - 30th), likely altered (1st - 10th), and very likely altered (&lt; 10th). The scores associated with the percentiles for each index (CSCI, ASCI) are in parentheses.</w:t>
      </w:r>
    </w:p>
    <w:tbl>
      <w:tblPr>
        <w:tblW w:w="0" w:type="pct"/>
        <w:tblLook w:val="07E0" w:firstRow="1" w:lastRow="1" w:firstColumn="1" w:lastColumn="1" w:noHBand="1" w:noVBand="1"/>
      </w:tblPr>
      <w:tblGrid>
        <w:gridCol w:w="2006"/>
        <w:gridCol w:w="1678"/>
        <w:gridCol w:w="2048"/>
        <w:gridCol w:w="1912"/>
        <w:gridCol w:w="1932"/>
      </w:tblGrid>
      <w:tr w:rsidR="0096337B" w14:paraId="61269F70" w14:textId="77777777">
        <w:tc>
          <w:tcPr>
            <w:tcW w:w="0" w:type="auto"/>
            <w:tcBorders>
              <w:bottom w:val="single" w:sz="0" w:space="0" w:color="auto"/>
            </w:tcBorders>
            <w:vAlign w:val="bottom"/>
          </w:tcPr>
          <w:p w14:paraId="5AF56575" w14:textId="77777777" w:rsidR="0096337B" w:rsidRDefault="0096337B" w:rsidP="008234C2">
            <w:pPr>
              <w:spacing w:after="0"/>
            </w:pPr>
          </w:p>
        </w:tc>
        <w:tc>
          <w:tcPr>
            <w:tcW w:w="0" w:type="auto"/>
            <w:tcBorders>
              <w:bottom w:val="single" w:sz="0" w:space="0" w:color="auto"/>
            </w:tcBorders>
            <w:vAlign w:val="bottom"/>
          </w:tcPr>
          <w:p w14:paraId="13422F25" w14:textId="77777777" w:rsidR="0096337B" w:rsidRDefault="0080172E" w:rsidP="008234C2">
            <w:pPr>
              <w:pStyle w:val="Compact"/>
              <w:spacing w:after="0"/>
            </w:pPr>
            <w:r>
              <w:t>Algae likely intact: (ASCI &gt; 0.93)</w:t>
            </w:r>
          </w:p>
        </w:tc>
        <w:tc>
          <w:tcPr>
            <w:tcW w:w="0" w:type="auto"/>
            <w:tcBorders>
              <w:bottom w:val="single" w:sz="0" w:space="0" w:color="auto"/>
            </w:tcBorders>
            <w:vAlign w:val="bottom"/>
          </w:tcPr>
          <w:p w14:paraId="6D1758A9" w14:textId="77777777" w:rsidR="0096337B" w:rsidRDefault="0080172E" w:rsidP="008234C2">
            <w:pPr>
              <w:pStyle w:val="Compact"/>
              <w:spacing w:after="0"/>
            </w:pPr>
            <w:r>
              <w:t>Algae possibly altered: (ASCI 0.83 - 0.93)</w:t>
            </w:r>
          </w:p>
        </w:tc>
        <w:tc>
          <w:tcPr>
            <w:tcW w:w="0" w:type="auto"/>
            <w:tcBorders>
              <w:bottom w:val="single" w:sz="0" w:space="0" w:color="auto"/>
            </w:tcBorders>
            <w:vAlign w:val="bottom"/>
          </w:tcPr>
          <w:p w14:paraId="33B12A68" w14:textId="77777777" w:rsidR="0096337B" w:rsidRDefault="0080172E" w:rsidP="008234C2">
            <w:pPr>
              <w:pStyle w:val="Compact"/>
              <w:spacing w:after="0"/>
            </w:pPr>
            <w:r>
              <w:t>Algae likely altered: (ASCI 0.70 - 0.83)</w:t>
            </w:r>
          </w:p>
        </w:tc>
        <w:tc>
          <w:tcPr>
            <w:tcW w:w="0" w:type="auto"/>
            <w:tcBorders>
              <w:bottom w:val="single" w:sz="0" w:space="0" w:color="auto"/>
            </w:tcBorders>
            <w:vAlign w:val="bottom"/>
          </w:tcPr>
          <w:p w14:paraId="2EB4978C" w14:textId="77777777" w:rsidR="0096337B" w:rsidRDefault="0080172E" w:rsidP="008234C2">
            <w:pPr>
              <w:pStyle w:val="Compact"/>
              <w:spacing w:after="0"/>
            </w:pPr>
            <w:r>
              <w:t>Algae very likely altered: (ASCI &lt; 0.70)</w:t>
            </w:r>
          </w:p>
        </w:tc>
      </w:tr>
      <w:tr w:rsidR="0096337B" w14:paraId="2EC3BF49" w14:textId="77777777">
        <w:tc>
          <w:tcPr>
            <w:tcW w:w="0" w:type="auto"/>
          </w:tcPr>
          <w:p w14:paraId="21BF73C4" w14:textId="77777777" w:rsidR="0096337B" w:rsidRDefault="0080172E" w:rsidP="008234C2">
            <w:pPr>
              <w:pStyle w:val="Compact"/>
              <w:spacing w:after="0"/>
            </w:pPr>
            <w:r>
              <w:t>BMI likely intact: (CSCI &gt; 0.92)</w:t>
            </w:r>
          </w:p>
        </w:tc>
        <w:tc>
          <w:tcPr>
            <w:tcW w:w="0" w:type="auto"/>
          </w:tcPr>
          <w:p w14:paraId="48C8E525" w14:textId="77777777" w:rsidR="0096337B" w:rsidRDefault="0080172E" w:rsidP="008234C2">
            <w:pPr>
              <w:pStyle w:val="Compact"/>
              <w:spacing w:after="0"/>
            </w:pPr>
            <w:r>
              <w:t>5</w:t>
            </w:r>
          </w:p>
        </w:tc>
        <w:tc>
          <w:tcPr>
            <w:tcW w:w="0" w:type="auto"/>
          </w:tcPr>
          <w:p w14:paraId="5E0B8618" w14:textId="77777777" w:rsidR="0096337B" w:rsidRDefault="0080172E" w:rsidP="008234C2">
            <w:pPr>
              <w:pStyle w:val="Compact"/>
              <w:spacing w:after="0"/>
            </w:pPr>
            <w:r>
              <w:t>3</w:t>
            </w:r>
          </w:p>
        </w:tc>
        <w:tc>
          <w:tcPr>
            <w:tcW w:w="0" w:type="auto"/>
          </w:tcPr>
          <w:p w14:paraId="7B2435C2" w14:textId="77777777" w:rsidR="0096337B" w:rsidRDefault="0080172E" w:rsidP="008234C2">
            <w:pPr>
              <w:pStyle w:val="Compact"/>
              <w:spacing w:after="0"/>
            </w:pPr>
            <w:r>
              <w:rPr>
                <w:b/>
              </w:rPr>
              <w:t>-1</w:t>
            </w:r>
          </w:p>
        </w:tc>
        <w:tc>
          <w:tcPr>
            <w:tcW w:w="0" w:type="auto"/>
          </w:tcPr>
          <w:p w14:paraId="372F5B06" w14:textId="77777777" w:rsidR="0096337B" w:rsidRDefault="0080172E" w:rsidP="008234C2">
            <w:pPr>
              <w:pStyle w:val="Compact"/>
              <w:spacing w:after="0"/>
            </w:pPr>
            <w:r>
              <w:rPr>
                <w:b/>
              </w:rPr>
              <w:t>-2</w:t>
            </w:r>
          </w:p>
        </w:tc>
      </w:tr>
      <w:tr w:rsidR="0096337B" w14:paraId="67B9AF4C" w14:textId="77777777">
        <w:tc>
          <w:tcPr>
            <w:tcW w:w="0" w:type="auto"/>
          </w:tcPr>
          <w:p w14:paraId="268E1FA6" w14:textId="77777777" w:rsidR="0096337B" w:rsidRDefault="0080172E" w:rsidP="008234C2">
            <w:pPr>
              <w:pStyle w:val="Compact"/>
              <w:spacing w:after="0"/>
            </w:pPr>
            <w:r>
              <w:t>BMI possibly altered: (CSCI 0.79 - 0.92)</w:t>
            </w:r>
          </w:p>
        </w:tc>
        <w:tc>
          <w:tcPr>
            <w:tcW w:w="0" w:type="auto"/>
          </w:tcPr>
          <w:p w14:paraId="3560EBC3" w14:textId="77777777" w:rsidR="0096337B" w:rsidRDefault="0080172E" w:rsidP="008234C2">
            <w:pPr>
              <w:pStyle w:val="Compact"/>
              <w:spacing w:after="0"/>
            </w:pPr>
            <w:r>
              <w:t>3</w:t>
            </w:r>
          </w:p>
        </w:tc>
        <w:tc>
          <w:tcPr>
            <w:tcW w:w="0" w:type="auto"/>
          </w:tcPr>
          <w:p w14:paraId="6241641D" w14:textId="77777777" w:rsidR="0096337B" w:rsidRDefault="0080172E" w:rsidP="008234C2">
            <w:pPr>
              <w:pStyle w:val="Compact"/>
              <w:spacing w:after="0"/>
            </w:pPr>
            <w:r>
              <w:t>2</w:t>
            </w:r>
          </w:p>
        </w:tc>
        <w:tc>
          <w:tcPr>
            <w:tcW w:w="0" w:type="auto"/>
          </w:tcPr>
          <w:p w14:paraId="01AAA94B" w14:textId="77777777" w:rsidR="0096337B" w:rsidRDefault="0080172E" w:rsidP="008234C2">
            <w:pPr>
              <w:pStyle w:val="Compact"/>
              <w:spacing w:after="0"/>
            </w:pPr>
            <w:r>
              <w:rPr>
                <w:b/>
              </w:rPr>
              <w:t>-2</w:t>
            </w:r>
          </w:p>
        </w:tc>
        <w:tc>
          <w:tcPr>
            <w:tcW w:w="0" w:type="auto"/>
          </w:tcPr>
          <w:p w14:paraId="0B2D6649" w14:textId="77777777" w:rsidR="0096337B" w:rsidRDefault="0080172E" w:rsidP="008234C2">
            <w:pPr>
              <w:pStyle w:val="Compact"/>
              <w:spacing w:after="0"/>
            </w:pPr>
            <w:r>
              <w:rPr>
                <w:b/>
              </w:rPr>
              <w:t>-4</w:t>
            </w:r>
          </w:p>
        </w:tc>
      </w:tr>
      <w:tr w:rsidR="0096337B" w14:paraId="133DB7BE" w14:textId="77777777">
        <w:tc>
          <w:tcPr>
            <w:tcW w:w="0" w:type="auto"/>
          </w:tcPr>
          <w:p w14:paraId="5986F0F5" w14:textId="77777777" w:rsidR="0096337B" w:rsidRDefault="0080172E" w:rsidP="008234C2">
            <w:pPr>
              <w:pStyle w:val="Compact"/>
              <w:spacing w:after="0"/>
            </w:pPr>
            <w:r>
              <w:t>BMI likely altered: (CSCI 0.63 - 0.79)</w:t>
            </w:r>
          </w:p>
        </w:tc>
        <w:tc>
          <w:tcPr>
            <w:tcW w:w="0" w:type="auto"/>
          </w:tcPr>
          <w:p w14:paraId="28D6C950" w14:textId="77777777" w:rsidR="0096337B" w:rsidRDefault="0080172E" w:rsidP="008234C2">
            <w:pPr>
              <w:pStyle w:val="Compact"/>
              <w:spacing w:after="0"/>
            </w:pPr>
            <w:r>
              <w:rPr>
                <w:b/>
              </w:rPr>
              <w:t>-1</w:t>
            </w:r>
          </w:p>
        </w:tc>
        <w:tc>
          <w:tcPr>
            <w:tcW w:w="0" w:type="auto"/>
          </w:tcPr>
          <w:p w14:paraId="52F5C187" w14:textId="77777777" w:rsidR="0096337B" w:rsidRDefault="0080172E" w:rsidP="008234C2">
            <w:pPr>
              <w:pStyle w:val="Compact"/>
              <w:spacing w:after="0"/>
            </w:pPr>
            <w:r>
              <w:rPr>
                <w:b/>
              </w:rPr>
              <w:t>-2</w:t>
            </w:r>
          </w:p>
        </w:tc>
        <w:tc>
          <w:tcPr>
            <w:tcW w:w="0" w:type="auto"/>
          </w:tcPr>
          <w:p w14:paraId="390E2C1D" w14:textId="77777777" w:rsidR="0096337B" w:rsidRDefault="0080172E" w:rsidP="008234C2">
            <w:pPr>
              <w:pStyle w:val="Compact"/>
              <w:spacing w:after="0"/>
            </w:pPr>
            <w:r>
              <w:rPr>
                <w:b/>
              </w:rPr>
              <w:t>-3</w:t>
            </w:r>
          </w:p>
        </w:tc>
        <w:tc>
          <w:tcPr>
            <w:tcW w:w="0" w:type="auto"/>
          </w:tcPr>
          <w:p w14:paraId="6FBF26BB" w14:textId="77777777" w:rsidR="0096337B" w:rsidRDefault="0080172E" w:rsidP="008234C2">
            <w:pPr>
              <w:pStyle w:val="Compact"/>
              <w:spacing w:after="0"/>
            </w:pPr>
            <w:r>
              <w:rPr>
                <w:b/>
              </w:rPr>
              <w:t>-5</w:t>
            </w:r>
          </w:p>
        </w:tc>
      </w:tr>
      <w:tr w:rsidR="0096337B" w14:paraId="2BAFB520" w14:textId="77777777">
        <w:tc>
          <w:tcPr>
            <w:tcW w:w="0" w:type="auto"/>
          </w:tcPr>
          <w:p w14:paraId="41BEA567" w14:textId="77777777" w:rsidR="0096337B" w:rsidRDefault="0080172E" w:rsidP="008234C2">
            <w:pPr>
              <w:pStyle w:val="Compact"/>
              <w:spacing w:after="0"/>
            </w:pPr>
            <w:r>
              <w:t>BMI very likely altered: (CSCI &lt; 0.63)</w:t>
            </w:r>
          </w:p>
        </w:tc>
        <w:tc>
          <w:tcPr>
            <w:tcW w:w="0" w:type="auto"/>
          </w:tcPr>
          <w:p w14:paraId="49DC2ECB" w14:textId="77777777" w:rsidR="0096337B" w:rsidRDefault="0080172E" w:rsidP="008234C2">
            <w:pPr>
              <w:pStyle w:val="Compact"/>
              <w:spacing w:after="0"/>
            </w:pPr>
            <w:r>
              <w:rPr>
                <w:b/>
              </w:rPr>
              <w:t>-2</w:t>
            </w:r>
          </w:p>
        </w:tc>
        <w:tc>
          <w:tcPr>
            <w:tcW w:w="0" w:type="auto"/>
          </w:tcPr>
          <w:p w14:paraId="1EFBFB70" w14:textId="77777777" w:rsidR="0096337B" w:rsidRDefault="0080172E" w:rsidP="008234C2">
            <w:pPr>
              <w:pStyle w:val="Compact"/>
              <w:spacing w:after="0"/>
            </w:pPr>
            <w:r>
              <w:rPr>
                <w:b/>
              </w:rPr>
              <w:t>-4</w:t>
            </w:r>
          </w:p>
        </w:tc>
        <w:tc>
          <w:tcPr>
            <w:tcW w:w="0" w:type="auto"/>
          </w:tcPr>
          <w:p w14:paraId="43E9BB6C" w14:textId="77777777" w:rsidR="0096337B" w:rsidRDefault="0080172E" w:rsidP="008234C2">
            <w:pPr>
              <w:pStyle w:val="Compact"/>
              <w:spacing w:after="0"/>
            </w:pPr>
            <w:r>
              <w:rPr>
                <w:b/>
              </w:rPr>
              <w:t>-5</w:t>
            </w:r>
          </w:p>
        </w:tc>
        <w:tc>
          <w:tcPr>
            <w:tcW w:w="0" w:type="auto"/>
          </w:tcPr>
          <w:p w14:paraId="78C7FFDD" w14:textId="77777777" w:rsidR="0096337B" w:rsidRDefault="0080172E" w:rsidP="008234C2">
            <w:pPr>
              <w:pStyle w:val="Compact"/>
              <w:spacing w:after="0"/>
            </w:pPr>
            <w:r>
              <w:rPr>
                <w:b/>
              </w:rPr>
              <w:t>-6</w:t>
            </w:r>
          </w:p>
        </w:tc>
      </w:tr>
    </w:tbl>
    <w:p w14:paraId="03FDE68D" w14:textId="77777777" w:rsidR="002B3455" w:rsidRDefault="002B3455">
      <w:pPr>
        <w:rPr>
          <w:i/>
        </w:rPr>
      </w:pPr>
      <w:r>
        <w:br w:type="page"/>
      </w:r>
    </w:p>
    <w:p w14:paraId="0EC45F93" w14:textId="2CDBB6BB" w:rsidR="0096337B" w:rsidRDefault="0080172E">
      <w:pPr>
        <w:pStyle w:val="TableCaption"/>
      </w:pPr>
      <w:r>
        <w:lastRenderedPageBreak/>
        <w:t>Table 2 Counts of sites in each of the categorical outputs from the SQI. For every SQI output (biological condition, overall SQI, stress condition), a site is categorized as one of four possible outcomes.</w:t>
      </w:r>
    </w:p>
    <w:tbl>
      <w:tblPr>
        <w:tblW w:w="4859" w:type="pct"/>
        <w:tblLook w:val="07E0" w:firstRow="1" w:lastRow="1" w:firstColumn="1" w:lastColumn="1" w:noHBand="1" w:noVBand="1"/>
      </w:tblPr>
      <w:tblGrid>
        <w:gridCol w:w="2209"/>
        <w:gridCol w:w="5818"/>
        <w:gridCol w:w="1279"/>
      </w:tblGrid>
      <w:tr w:rsidR="0096337B" w14:paraId="047870E8" w14:textId="77777777" w:rsidTr="008234C2">
        <w:tc>
          <w:tcPr>
            <w:tcW w:w="1187" w:type="pct"/>
            <w:tcBorders>
              <w:bottom w:val="single" w:sz="0" w:space="0" w:color="auto"/>
            </w:tcBorders>
            <w:vAlign w:val="bottom"/>
          </w:tcPr>
          <w:p w14:paraId="1E9340CD" w14:textId="77777777" w:rsidR="0096337B" w:rsidRDefault="0080172E" w:rsidP="008234C2">
            <w:pPr>
              <w:pStyle w:val="Compact"/>
              <w:spacing w:before="0" w:after="0"/>
            </w:pPr>
            <w:r>
              <w:t>SQI output</w:t>
            </w:r>
          </w:p>
        </w:tc>
        <w:tc>
          <w:tcPr>
            <w:tcW w:w="3126" w:type="pct"/>
            <w:tcBorders>
              <w:bottom w:val="single" w:sz="0" w:space="0" w:color="auto"/>
            </w:tcBorders>
            <w:vAlign w:val="bottom"/>
          </w:tcPr>
          <w:p w14:paraId="1229CD5F" w14:textId="77777777" w:rsidR="0096337B" w:rsidRDefault="0080172E" w:rsidP="008234C2">
            <w:pPr>
              <w:pStyle w:val="Compact"/>
              <w:spacing w:before="0" w:after="0"/>
            </w:pPr>
            <w:r>
              <w:t>Category</w:t>
            </w:r>
          </w:p>
        </w:tc>
        <w:tc>
          <w:tcPr>
            <w:tcW w:w="687" w:type="pct"/>
            <w:tcBorders>
              <w:bottom w:val="single" w:sz="0" w:space="0" w:color="auto"/>
            </w:tcBorders>
            <w:vAlign w:val="bottom"/>
          </w:tcPr>
          <w:p w14:paraId="68B86145" w14:textId="77777777" w:rsidR="0096337B" w:rsidRDefault="0080172E" w:rsidP="008234C2">
            <w:pPr>
              <w:pStyle w:val="Compact"/>
              <w:spacing w:before="0" w:after="0"/>
            </w:pPr>
            <w:r>
              <w:t>Count (percent)</w:t>
            </w:r>
          </w:p>
        </w:tc>
      </w:tr>
      <w:tr w:rsidR="0096337B" w14:paraId="350007DD" w14:textId="77777777" w:rsidTr="008234C2">
        <w:tc>
          <w:tcPr>
            <w:tcW w:w="0" w:type="auto"/>
          </w:tcPr>
          <w:p w14:paraId="1B9029C8" w14:textId="77777777" w:rsidR="0096337B" w:rsidRDefault="0080172E" w:rsidP="008234C2">
            <w:pPr>
              <w:pStyle w:val="Compact"/>
              <w:spacing w:before="0" w:after="0"/>
            </w:pPr>
            <w:r>
              <w:t>Overall SQI</w:t>
            </w:r>
          </w:p>
        </w:tc>
        <w:tc>
          <w:tcPr>
            <w:tcW w:w="3126" w:type="pct"/>
          </w:tcPr>
          <w:p w14:paraId="049FABA9" w14:textId="77777777" w:rsidR="0096337B" w:rsidRDefault="0080172E" w:rsidP="008234C2">
            <w:pPr>
              <w:pStyle w:val="Compact"/>
              <w:spacing w:before="0" w:after="0"/>
            </w:pPr>
            <w:r>
              <w:t>Healthy and unstressed</w:t>
            </w:r>
          </w:p>
        </w:tc>
        <w:tc>
          <w:tcPr>
            <w:tcW w:w="687" w:type="pct"/>
          </w:tcPr>
          <w:p w14:paraId="7C89293D" w14:textId="77777777" w:rsidR="0096337B" w:rsidRDefault="0080172E" w:rsidP="008234C2">
            <w:pPr>
              <w:pStyle w:val="Compact"/>
              <w:spacing w:before="0" w:after="0"/>
            </w:pPr>
            <w:r>
              <w:t>47 (17.6)</w:t>
            </w:r>
          </w:p>
        </w:tc>
      </w:tr>
      <w:tr w:rsidR="0096337B" w14:paraId="79FBDB71" w14:textId="77777777" w:rsidTr="008234C2">
        <w:tc>
          <w:tcPr>
            <w:tcW w:w="0" w:type="auto"/>
          </w:tcPr>
          <w:p w14:paraId="5D3A891E" w14:textId="77777777" w:rsidR="0096337B" w:rsidRDefault="0096337B" w:rsidP="008234C2">
            <w:pPr>
              <w:spacing w:after="0"/>
            </w:pPr>
          </w:p>
        </w:tc>
        <w:tc>
          <w:tcPr>
            <w:tcW w:w="3126" w:type="pct"/>
          </w:tcPr>
          <w:p w14:paraId="29AB29F4" w14:textId="77777777" w:rsidR="0096337B" w:rsidRDefault="0080172E" w:rsidP="008234C2">
            <w:pPr>
              <w:pStyle w:val="Compact"/>
              <w:spacing w:before="0" w:after="0"/>
            </w:pPr>
            <w:r>
              <w:t>Healthy and resilient</w:t>
            </w:r>
          </w:p>
        </w:tc>
        <w:tc>
          <w:tcPr>
            <w:tcW w:w="687" w:type="pct"/>
          </w:tcPr>
          <w:p w14:paraId="26753841" w14:textId="77777777" w:rsidR="0096337B" w:rsidRDefault="0080172E" w:rsidP="008234C2">
            <w:pPr>
              <w:pStyle w:val="Compact"/>
              <w:spacing w:before="0" w:after="0"/>
            </w:pPr>
            <w:r>
              <w:t>13 (4.9)</w:t>
            </w:r>
          </w:p>
        </w:tc>
      </w:tr>
      <w:tr w:rsidR="0096337B" w14:paraId="216042C6" w14:textId="77777777" w:rsidTr="008234C2">
        <w:tc>
          <w:tcPr>
            <w:tcW w:w="0" w:type="auto"/>
          </w:tcPr>
          <w:p w14:paraId="4E1E8958" w14:textId="77777777" w:rsidR="0096337B" w:rsidRDefault="0096337B" w:rsidP="008234C2">
            <w:pPr>
              <w:spacing w:after="0"/>
            </w:pPr>
          </w:p>
        </w:tc>
        <w:tc>
          <w:tcPr>
            <w:tcW w:w="3126" w:type="pct"/>
          </w:tcPr>
          <w:p w14:paraId="0487C239" w14:textId="77777777" w:rsidR="0096337B" w:rsidRDefault="0080172E" w:rsidP="008234C2">
            <w:pPr>
              <w:pStyle w:val="Compact"/>
              <w:spacing w:before="0" w:after="0"/>
            </w:pPr>
            <w:r>
              <w:t>Impacted and stressed</w:t>
            </w:r>
          </w:p>
        </w:tc>
        <w:tc>
          <w:tcPr>
            <w:tcW w:w="687" w:type="pct"/>
          </w:tcPr>
          <w:p w14:paraId="6732C299" w14:textId="77777777" w:rsidR="0096337B" w:rsidRDefault="0080172E" w:rsidP="008234C2">
            <w:pPr>
              <w:pStyle w:val="Compact"/>
              <w:spacing w:before="0" w:after="0"/>
            </w:pPr>
            <w:r>
              <w:t>192 (71.9)</w:t>
            </w:r>
          </w:p>
        </w:tc>
      </w:tr>
      <w:tr w:rsidR="0096337B" w14:paraId="150B5084" w14:textId="77777777" w:rsidTr="008234C2">
        <w:tc>
          <w:tcPr>
            <w:tcW w:w="0" w:type="auto"/>
          </w:tcPr>
          <w:p w14:paraId="04EE5B95" w14:textId="77777777" w:rsidR="0096337B" w:rsidRDefault="0096337B" w:rsidP="008234C2">
            <w:pPr>
              <w:spacing w:after="0"/>
            </w:pPr>
          </w:p>
        </w:tc>
        <w:tc>
          <w:tcPr>
            <w:tcW w:w="3126" w:type="pct"/>
          </w:tcPr>
          <w:p w14:paraId="473C18B4" w14:textId="77777777" w:rsidR="0096337B" w:rsidRDefault="0080172E" w:rsidP="008234C2">
            <w:pPr>
              <w:pStyle w:val="Compact"/>
              <w:spacing w:before="0" w:after="0"/>
            </w:pPr>
            <w:r>
              <w:t>Impacted by unknown stress</w:t>
            </w:r>
          </w:p>
        </w:tc>
        <w:tc>
          <w:tcPr>
            <w:tcW w:w="687" w:type="pct"/>
          </w:tcPr>
          <w:p w14:paraId="678C865B" w14:textId="77777777" w:rsidR="0096337B" w:rsidRDefault="0080172E" w:rsidP="008234C2">
            <w:pPr>
              <w:pStyle w:val="Compact"/>
              <w:spacing w:before="0" w:after="0"/>
            </w:pPr>
            <w:r>
              <w:t>15 (5.6)</w:t>
            </w:r>
          </w:p>
        </w:tc>
      </w:tr>
      <w:tr w:rsidR="0096337B" w14:paraId="2BDE1194" w14:textId="77777777" w:rsidTr="008234C2">
        <w:tc>
          <w:tcPr>
            <w:tcW w:w="0" w:type="auto"/>
          </w:tcPr>
          <w:p w14:paraId="6E1C8A4D" w14:textId="77777777" w:rsidR="0096337B" w:rsidRDefault="0080172E" w:rsidP="008234C2">
            <w:pPr>
              <w:pStyle w:val="Compact"/>
              <w:spacing w:before="0" w:after="0"/>
            </w:pPr>
            <w:r>
              <w:t>Biological condition</w:t>
            </w:r>
          </w:p>
        </w:tc>
        <w:tc>
          <w:tcPr>
            <w:tcW w:w="3126" w:type="pct"/>
          </w:tcPr>
          <w:p w14:paraId="57F2AE92" w14:textId="77777777" w:rsidR="0096337B" w:rsidRDefault="0080172E" w:rsidP="008234C2">
            <w:pPr>
              <w:pStyle w:val="Compact"/>
              <w:spacing w:before="0" w:after="0"/>
            </w:pPr>
            <w:r>
              <w:t>Healthy</w:t>
            </w:r>
          </w:p>
        </w:tc>
        <w:tc>
          <w:tcPr>
            <w:tcW w:w="687" w:type="pct"/>
          </w:tcPr>
          <w:p w14:paraId="142007F6" w14:textId="77777777" w:rsidR="0096337B" w:rsidRDefault="0080172E" w:rsidP="008234C2">
            <w:pPr>
              <w:pStyle w:val="Compact"/>
              <w:spacing w:before="0" w:after="0"/>
            </w:pPr>
            <w:r>
              <w:t>60 (22.5)</w:t>
            </w:r>
          </w:p>
        </w:tc>
      </w:tr>
      <w:tr w:rsidR="0096337B" w14:paraId="68C9BBF3" w14:textId="77777777" w:rsidTr="008234C2">
        <w:tc>
          <w:tcPr>
            <w:tcW w:w="0" w:type="auto"/>
          </w:tcPr>
          <w:p w14:paraId="015530DD" w14:textId="77777777" w:rsidR="0096337B" w:rsidRDefault="0096337B" w:rsidP="008234C2">
            <w:pPr>
              <w:spacing w:after="0"/>
            </w:pPr>
          </w:p>
        </w:tc>
        <w:tc>
          <w:tcPr>
            <w:tcW w:w="3126" w:type="pct"/>
          </w:tcPr>
          <w:p w14:paraId="3C403673" w14:textId="77777777" w:rsidR="0096337B" w:rsidRDefault="0080172E" w:rsidP="008234C2">
            <w:pPr>
              <w:pStyle w:val="Compact"/>
              <w:spacing w:before="0" w:after="0"/>
            </w:pPr>
            <w:r>
              <w:t>Impacted for ASCI</w:t>
            </w:r>
          </w:p>
        </w:tc>
        <w:tc>
          <w:tcPr>
            <w:tcW w:w="687" w:type="pct"/>
          </w:tcPr>
          <w:p w14:paraId="06759B0B" w14:textId="77777777" w:rsidR="0096337B" w:rsidRDefault="0080172E" w:rsidP="008234C2">
            <w:pPr>
              <w:pStyle w:val="Compact"/>
              <w:spacing w:before="0" w:after="0"/>
            </w:pPr>
            <w:r>
              <w:t>43 (16.1)</w:t>
            </w:r>
          </w:p>
        </w:tc>
      </w:tr>
      <w:tr w:rsidR="0096337B" w14:paraId="2EBA446C" w14:textId="77777777" w:rsidTr="008234C2">
        <w:tc>
          <w:tcPr>
            <w:tcW w:w="0" w:type="auto"/>
          </w:tcPr>
          <w:p w14:paraId="1E3C5A02" w14:textId="77777777" w:rsidR="0096337B" w:rsidRDefault="0096337B" w:rsidP="008234C2">
            <w:pPr>
              <w:spacing w:after="0"/>
            </w:pPr>
          </w:p>
        </w:tc>
        <w:tc>
          <w:tcPr>
            <w:tcW w:w="3126" w:type="pct"/>
          </w:tcPr>
          <w:p w14:paraId="0C55B474" w14:textId="77777777" w:rsidR="0096337B" w:rsidRDefault="0080172E" w:rsidP="008234C2">
            <w:pPr>
              <w:pStyle w:val="Compact"/>
              <w:spacing w:before="0" w:after="0"/>
            </w:pPr>
            <w:r>
              <w:t>Impacted for CSCI</w:t>
            </w:r>
          </w:p>
        </w:tc>
        <w:tc>
          <w:tcPr>
            <w:tcW w:w="687" w:type="pct"/>
          </w:tcPr>
          <w:p w14:paraId="4EF882AF" w14:textId="77777777" w:rsidR="0096337B" w:rsidRDefault="0080172E" w:rsidP="008234C2">
            <w:pPr>
              <w:pStyle w:val="Compact"/>
              <w:spacing w:before="0" w:after="0"/>
            </w:pPr>
            <w:r>
              <w:t>30 (11.2)</w:t>
            </w:r>
          </w:p>
        </w:tc>
      </w:tr>
      <w:tr w:rsidR="0096337B" w14:paraId="726E33F4" w14:textId="77777777" w:rsidTr="008234C2">
        <w:tc>
          <w:tcPr>
            <w:tcW w:w="0" w:type="auto"/>
          </w:tcPr>
          <w:p w14:paraId="3ADFBCB3" w14:textId="77777777" w:rsidR="0096337B" w:rsidRDefault="0096337B" w:rsidP="008234C2">
            <w:pPr>
              <w:spacing w:after="0"/>
            </w:pPr>
          </w:p>
        </w:tc>
        <w:tc>
          <w:tcPr>
            <w:tcW w:w="3126" w:type="pct"/>
          </w:tcPr>
          <w:p w14:paraId="3456F439" w14:textId="77777777" w:rsidR="0096337B" w:rsidRDefault="0080172E" w:rsidP="008234C2">
            <w:pPr>
              <w:pStyle w:val="Compact"/>
              <w:spacing w:before="0" w:after="0"/>
            </w:pPr>
            <w:r>
              <w:t>Impacted for CSCI and ASCI</w:t>
            </w:r>
          </w:p>
        </w:tc>
        <w:tc>
          <w:tcPr>
            <w:tcW w:w="687" w:type="pct"/>
          </w:tcPr>
          <w:p w14:paraId="06E3F658" w14:textId="77777777" w:rsidR="0096337B" w:rsidRDefault="0080172E" w:rsidP="008234C2">
            <w:pPr>
              <w:pStyle w:val="Compact"/>
              <w:spacing w:before="0" w:after="0"/>
            </w:pPr>
            <w:r>
              <w:t>134 (50.2)</w:t>
            </w:r>
          </w:p>
        </w:tc>
      </w:tr>
      <w:tr w:rsidR="0096337B" w14:paraId="33620022" w14:textId="77777777" w:rsidTr="008234C2">
        <w:tc>
          <w:tcPr>
            <w:tcW w:w="0" w:type="auto"/>
          </w:tcPr>
          <w:p w14:paraId="08CC1B5E" w14:textId="77777777" w:rsidR="0096337B" w:rsidRDefault="0080172E" w:rsidP="008234C2">
            <w:pPr>
              <w:pStyle w:val="Compact"/>
              <w:spacing w:before="0" w:after="0"/>
            </w:pPr>
            <w:r>
              <w:t>Stress condition</w:t>
            </w:r>
          </w:p>
        </w:tc>
        <w:tc>
          <w:tcPr>
            <w:tcW w:w="3126" w:type="pct"/>
          </w:tcPr>
          <w:p w14:paraId="1942A537" w14:textId="77777777" w:rsidR="0096337B" w:rsidRDefault="0080172E" w:rsidP="008234C2">
            <w:pPr>
              <w:pStyle w:val="Compact"/>
              <w:spacing w:before="0" w:after="0"/>
            </w:pPr>
            <w:r>
              <w:t>Low stress</w:t>
            </w:r>
          </w:p>
        </w:tc>
        <w:tc>
          <w:tcPr>
            <w:tcW w:w="687" w:type="pct"/>
          </w:tcPr>
          <w:p w14:paraId="2CC8EE12" w14:textId="77777777" w:rsidR="0096337B" w:rsidRDefault="0080172E" w:rsidP="008234C2">
            <w:pPr>
              <w:pStyle w:val="Compact"/>
              <w:spacing w:before="0" w:after="0"/>
            </w:pPr>
            <w:r>
              <w:t>62 (23.2)</w:t>
            </w:r>
          </w:p>
        </w:tc>
      </w:tr>
      <w:tr w:rsidR="0096337B" w14:paraId="501409D2" w14:textId="77777777" w:rsidTr="008234C2">
        <w:tc>
          <w:tcPr>
            <w:tcW w:w="0" w:type="auto"/>
          </w:tcPr>
          <w:p w14:paraId="51ABD8CA" w14:textId="77777777" w:rsidR="0096337B" w:rsidRDefault="0096337B" w:rsidP="008234C2">
            <w:pPr>
              <w:spacing w:after="0"/>
            </w:pPr>
          </w:p>
        </w:tc>
        <w:tc>
          <w:tcPr>
            <w:tcW w:w="3126" w:type="pct"/>
          </w:tcPr>
          <w:p w14:paraId="48A89F50" w14:textId="77777777" w:rsidR="0096337B" w:rsidRDefault="0080172E" w:rsidP="008234C2">
            <w:pPr>
              <w:pStyle w:val="Compact"/>
              <w:spacing w:before="0" w:after="0"/>
            </w:pPr>
            <w:r>
              <w:t>Stressed by chemistry and habitat degradation</w:t>
            </w:r>
          </w:p>
        </w:tc>
        <w:tc>
          <w:tcPr>
            <w:tcW w:w="687" w:type="pct"/>
          </w:tcPr>
          <w:p w14:paraId="07F4A96A" w14:textId="77777777" w:rsidR="0096337B" w:rsidRDefault="0080172E" w:rsidP="008234C2">
            <w:pPr>
              <w:pStyle w:val="Compact"/>
              <w:spacing w:before="0" w:after="0"/>
            </w:pPr>
            <w:r>
              <w:t>101 (37.8)</w:t>
            </w:r>
          </w:p>
        </w:tc>
      </w:tr>
      <w:tr w:rsidR="0096337B" w14:paraId="28862DA5" w14:textId="77777777" w:rsidTr="008234C2">
        <w:tc>
          <w:tcPr>
            <w:tcW w:w="0" w:type="auto"/>
          </w:tcPr>
          <w:p w14:paraId="2BC98D9D" w14:textId="77777777" w:rsidR="0096337B" w:rsidRDefault="0096337B" w:rsidP="008234C2">
            <w:pPr>
              <w:spacing w:after="0"/>
            </w:pPr>
          </w:p>
        </w:tc>
        <w:tc>
          <w:tcPr>
            <w:tcW w:w="3126" w:type="pct"/>
          </w:tcPr>
          <w:p w14:paraId="6E4A8F15" w14:textId="77777777" w:rsidR="0096337B" w:rsidRDefault="0080172E" w:rsidP="008234C2">
            <w:pPr>
              <w:pStyle w:val="Compact"/>
              <w:spacing w:before="0" w:after="0"/>
            </w:pPr>
            <w:r>
              <w:t>Stressed by chemistry degradation</w:t>
            </w:r>
          </w:p>
        </w:tc>
        <w:tc>
          <w:tcPr>
            <w:tcW w:w="687" w:type="pct"/>
          </w:tcPr>
          <w:p w14:paraId="3D600AAC" w14:textId="77777777" w:rsidR="0096337B" w:rsidRDefault="0080172E" w:rsidP="008234C2">
            <w:pPr>
              <w:pStyle w:val="Compact"/>
              <w:spacing w:before="0" w:after="0"/>
            </w:pPr>
            <w:r>
              <w:t>65 (24.3)</w:t>
            </w:r>
          </w:p>
        </w:tc>
      </w:tr>
      <w:tr w:rsidR="0096337B" w14:paraId="5117A79E" w14:textId="77777777" w:rsidTr="008234C2">
        <w:tc>
          <w:tcPr>
            <w:tcW w:w="0" w:type="auto"/>
          </w:tcPr>
          <w:p w14:paraId="3E91DF85" w14:textId="77777777" w:rsidR="0096337B" w:rsidRDefault="0096337B" w:rsidP="008234C2">
            <w:pPr>
              <w:spacing w:after="0"/>
            </w:pPr>
          </w:p>
        </w:tc>
        <w:tc>
          <w:tcPr>
            <w:tcW w:w="3126" w:type="pct"/>
          </w:tcPr>
          <w:p w14:paraId="7D38BD37" w14:textId="77777777" w:rsidR="0096337B" w:rsidRDefault="0080172E" w:rsidP="008234C2">
            <w:pPr>
              <w:pStyle w:val="Compact"/>
              <w:spacing w:before="0" w:after="0"/>
            </w:pPr>
            <w:r>
              <w:t>Stressed by habitat degradation</w:t>
            </w:r>
          </w:p>
        </w:tc>
        <w:tc>
          <w:tcPr>
            <w:tcW w:w="687" w:type="pct"/>
          </w:tcPr>
          <w:p w14:paraId="04BFE743" w14:textId="77777777" w:rsidR="0096337B" w:rsidRDefault="0080172E" w:rsidP="008234C2">
            <w:pPr>
              <w:pStyle w:val="Compact"/>
              <w:spacing w:before="0" w:after="0"/>
            </w:pPr>
            <w:r>
              <w:t>16 (6)</w:t>
            </w:r>
          </w:p>
        </w:tc>
      </w:tr>
      <w:tr w:rsidR="0096337B" w14:paraId="0A23C26D" w14:textId="77777777" w:rsidTr="008234C2">
        <w:tc>
          <w:tcPr>
            <w:tcW w:w="0" w:type="auto"/>
          </w:tcPr>
          <w:p w14:paraId="13862DAB" w14:textId="77777777" w:rsidR="0096337B" w:rsidRDefault="0096337B" w:rsidP="008234C2">
            <w:pPr>
              <w:spacing w:after="0"/>
            </w:pPr>
          </w:p>
        </w:tc>
        <w:tc>
          <w:tcPr>
            <w:tcW w:w="3126" w:type="pct"/>
          </w:tcPr>
          <w:p w14:paraId="1D92C7B9" w14:textId="77777777" w:rsidR="0096337B" w:rsidRDefault="0080172E" w:rsidP="008234C2">
            <w:pPr>
              <w:pStyle w:val="Compact"/>
              <w:spacing w:before="0" w:after="0"/>
            </w:pPr>
            <w:r>
              <w:t>Stressed by low levels of chemistry or habitat degradation</w:t>
            </w:r>
          </w:p>
        </w:tc>
        <w:tc>
          <w:tcPr>
            <w:tcW w:w="687" w:type="pct"/>
          </w:tcPr>
          <w:p w14:paraId="2304CC71" w14:textId="77777777" w:rsidR="0096337B" w:rsidRDefault="0080172E" w:rsidP="008234C2">
            <w:pPr>
              <w:pStyle w:val="Compact"/>
              <w:spacing w:before="0" w:after="0"/>
            </w:pPr>
            <w:r>
              <w:t>23 (8.6)</w:t>
            </w:r>
          </w:p>
        </w:tc>
      </w:tr>
    </w:tbl>
    <w:p w14:paraId="7E022071" w14:textId="77777777" w:rsidR="002B3455" w:rsidRDefault="002B3455">
      <w:pPr>
        <w:rPr>
          <w:i/>
        </w:rPr>
      </w:pPr>
      <w:r>
        <w:rPr>
          <w:i/>
        </w:rPr>
        <w:br w:type="page"/>
      </w:r>
    </w:p>
    <w:p w14:paraId="18E68BFE" w14:textId="13AC8898" w:rsidR="0096337B" w:rsidRDefault="0080172E">
      <w:pPr>
        <w:pStyle w:val="BodyText"/>
      </w:pPr>
      <w:r>
        <w:rPr>
          <w:i/>
        </w:rPr>
        <w:lastRenderedPageBreak/>
        <w:t>Table 3:</w:t>
      </w:r>
      <w:r w:rsidR="00AF2F33">
        <w:rPr>
          <w:i/>
        </w:rPr>
        <w:t xml:space="preserve"> </w:t>
      </w:r>
      <w:r>
        <w:rPr>
          <w:i/>
        </w:rPr>
        <w:t>Summary of empirical stress models to quantify associations of water chemistry (</w:t>
      </w:r>
      <w:proofErr w:type="spellStart"/>
      <w:r w:rsidRPr="00B03F1C">
        <w:rPr>
          <w:i/>
        </w:rPr>
        <w:t>pChem</w:t>
      </w:r>
      <w:proofErr w:type="spellEnd"/>
      <w:r w:rsidR="00B03F1C" w:rsidRPr="00B03F1C">
        <w:rPr>
          <w:i/>
        </w:rPr>
        <w:t>, eqn. (1))</w:t>
      </w:r>
      <w:r w:rsidRPr="00B03F1C">
        <w:rPr>
          <w:i/>
        </w:rPr>
        <w:t xml:space="preserve"> a</w:t>
      </w:r>
      <w:r>
        <w:rPr>
          <w:i/>
        </w:rPr>
        <w:t>nd physical habitat (</w:t>
      </w:r>
      <w:proofErr w:type="spellStart"/>
      <w:r>
        <w:rPr>
          <w:i/>
        </w:rPr>
        <w:t>pH</w:t>
      </w:r>
      <w:r w:rsidRPr="00B03F1C">
        <w:rPr>
          <w:i/>
        </w:rPr>
        <w:t>ab</w:t>
      </w:r>
      <w:proofErr w:type="spellEnd"/>
      <w:r w:rsidR="00B03F1C" w:rsidRPr="00B03F1C">
        <w:rPr>
          <w:i/>
        </w:rPr>
        <w:t>, eqn. (2))</w:t>
      </w:r>
      <w:r w:rsidRPr="00B03F1C">
        <w:rPr>
          <w:i/>
        </w:rPr>
        <w:t xml:space="preserve"> predictors</w:t>
      </w:r>
      <w:r>
        <w:rPr>
          <w:i/>
        </w:rPr>
        <w:t xml:space="preserve"> with biological alteration. Generalized linear models were fit to predict the likelihood of both healthy benthic macroinvertebrate and algal communities at calibration sites (75% of n = 267 sites).</w:t>
      </w:r>
    </w:p>
    <w:tbl>
      <w:tblPr>
        <w:tblW w:w="0" w:type="auto"/>
        <w:jc w:val="center"/>
        <w:tblLayout w:type="fixed"/>
        <w:tblLook w:val="04A0" w:firstRow="1" w:lastRow="0" w:firstColumn="1" w:lastColumn="0" w:noHBand="0" w:noVBand="1"/>
      </w:tblPr>
      <w:tblGrid>
        <w:gridCol w:w="4658"/>
        <w:gridCol w:w="1359"/>
        <w:gridCol w:w="1366"/>
      </w:tblGrid>
      <w:tr w:rsidR="0096337B" w14:paraId="7BE61331" w14:textId="77777777" w:rsidTr="008234C2">
        <w:trPr>
          <w:cantSplit/>
          <w:trHeight w:val="20"/>
          <w:jc w:val="center"/>
        </w:trPr>
        <w:tc>
          <w:tcPr>
            <w:tcW w:w="4658" w:type="dxa"/>
            <w:tcBorders>
              <w:top w:val="single" w:sz="8" w:space="0" w:color="000000"/>
              <w:bottom w:val="single" w:sz="8" w:space="0" w:color="000000"/>
            </w:tcBorders>
            <w:shd w:val="clear" w:color="auto" w:fill="FFFFFF"/>
            <w:tcMar>
              <w:top w:w="0" w:type="dxa"/>
              <w:left w:w="0" w:type="dxa"/>
              <w:bottom w:w="0" w:type="dxa"/>
              <w:right w:w="0" w:type="dxa"/>
            </w:tcMar>
          </w:tcPr>
          <w:p w14:paraId="5F95522F" w14:textId="77777777" w:rsidR="0096337B" w:rsidRDefault="0096337B" w:rsidP="008234C2">
            <w:pPr>
              <w:spacing w:after="0"/>
              <w:ind w:left="80" w:right="80"/>
              <w:jc w:val="center"/>
            </w:pPr>
          </w:p>
        </w:tc>
        <w:tc>
          <w:tcPr>
            <w:tcW w:w="1359" w:type="dxa"/>
            <w:tcBorders>
              <w:top w:val="single" w:sz="8" w:space="0" w:color="000000"/>
              <w:bottom w:val="single" w:sz="8" w:space="0" w:color="000000"/>
            </w:tcBorders>
            <w:shd w:val="clear" w:color="auto" w:fill="FFFFFF"/>
            <w:tcMar>
              <w:top w:w="0" w:type="dxa"/>
              <w:left w:w="0" w:type="dxa"/>
              <w:bottom w:w="0" w:type="dxa"/>
              <w:right w:w="0" w:type="dxa"/>
            </w:tcMar>
          </w:tcPr>
          <w:p w14:paraId="7E7EB6C7" w14:textId="77777777" w:rsidR="0096337B" w:rsidRDefault="0080172E" w:rsidP="008234C2">
            <w:pPr>
              <w:spacing w:after="0"/>
              <w:ind w:left="80" w:right="80"/>
              <w:jc w:val="center"/>
            </w:pPr>
            <w:proofErr w:type="spellStart"/>
            <w:r>
              <w:rPr>
                <w:rFonts w:ascii="Times" w:eastAsia="Times" w:hAnsi="Times" w:cs="Times"/>
                <w:color w:val="111111"/>
              </w:rPr>
              <w:t>pChem</w:t>
            </w:r>
            <w:proofErr w:type="spellEnd"/>
          </w:p>
        </w:tc>
        <w:tc>
          <w:tcPr>
            <w:tcW w:w="1366" w:type="dxa"/>
            <w:tcBorders>
              <w:top w:val="single" w:sz="8" w:space="0" w:color="000000"/>
              <w:bottom w:val="single" w:sz="8" w:space="0" w:color="000000"/>
            </w:tcBorders>
            <w:shd w:val="clear" w:color="auto" w:fill="FFFFFF"/>
            <w:tcMar>
              <w:top w:w="0" w:type="dxa"/>
              <w:left w:w="0" w:type="dxa"/>
              <w:bottom w:w="0" w:type="dxa"/>
              <w:right w:w="0" w:type="dxa"/>
            </w:tcMar>
          </w:tcPr>
          <w:p w14:paraId="5E36EB19" w14:textId="77777777" w:rsidR="0096337B" w:rsidRDefault="0080172E" w:rsidP="008234C2">
            <w:pPr>
              <w:spacing w:after="0"/>
              <w:ind w:left="80" w:right="80"/>
              <w:jc w:val="center"/>
            </w:pPr>
            <w:proofErr w:type="spellStart"/>
            <w:r>
              <w:rPr>
                <w:rFonts w:ascii="Times" w:eastAsia="Times" w:hAnsi="Times" w:cs="Times"/>
                <w:color w:val="111111"/>
              </w:rPr>
              <w:t>pHab</w:t>
            </w:r>
            <w:proofErr w:type="spellEnd"/>
          </w:p>
        </w:tc>
      </w:tr>
      <w:tr w:rsidR="0096337B" w14:paraId="2A92B878"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447B3B55" w14:textId="77777777" w:rsidR="0096337B" w:rsidRDefault="0080172E" w:rsidP="008234C2">
            <w:pPr>
              <w:spacing w:after="0"/>
              <w:ind w:left="80" w:right="80"/>
            </w:pPr>
            <w:r>
              <w:rPr>
                <w:rFonts w:ascii="Times" w:eastAsia="Times" w:hAnsi="Times" w:cs="Times"/>
                <w:color w:val="111111"/>
              </w:rPr>
              <w:t>Constant</w:t>
            </w:r>
          </w:p>
        </w:tc>
        <w:tc>
          <w:tcPr>
            <w:tcW w:w="1359" w:type="dxa"/>
            <w:tcBorders>
              <w:top w:val="single" w:sz="8" w:space="0" w:color="000000"/>
            </w:tcBorders>
            <w:shd w:val="clear" w:color="auto" w:fill="FFFFFF"/>
            <w:tcMar>
              <w:top w:w="0" w:type="dxa"/>
              <w:left w:w="0" w:type="dxa"/>
              <w:bottom w:w="0" w:type="dxa"/>
              <w:right w:w="0" w:type="dxa"/>
            </w:tcMar>
          </w:tcPr>
          <w:p w14:paraId="46A00186" w14:textId="77777777" w:rsidR="0096337B" w:rsidRDefault="0080172E" w:rsidP="008234C2">
            <w:pPr>
              <w:spacing w:after="0"/>
              <w:ind w:left="80" w:right="80"/>
              <w:jc w:val="right"/>
            </w:pPr>
            <w:r>
              <w:rPr>
                <w:rFonts w:ascii="Times" w:eastAsia="Times" w:hAnsi="Times" w:cs="Times"/>
                <w:color w:val="111111"/>
              </w:rPr>
              <w:t xml:space="preserve">2.22 *  </w:t>
            </w:r>
          </w:p>
        </w:tc>
        <w:tc>
          <w:tcPr>
            <w:tcW w:w="1366" w:type="dxa"/>
            <w:tcBorders>
              <w:top w:val="single" w:sz="8" w:space="0" w:color="000000"/>
            </w:tcBorders>
            <w:shd w:val="clear" w:color="auto" w:fill="FFFFFF"/>
            <w:tcMar>
              <w:top w:w="0" w:type="dxa"/>
              <w:left w:w="0" w:type="dxa"/>
              <w:bottom w:w="0" w:type="dxa"/>
              <w:right w:w="0" w:type="dxa"/>
            </w:tcMar>
          </w:tcPr>
          <w:p w14:paraId="03673CC3" w14:textId="77777777" w:rsidR="0096337B" w:rsidRDefault="0080172E" w:rsidP="008234C2">
            <w:pPr>
              <w:spacing w:after="0"/>
              <w:ind w:left="80" w:right="80"/>
              <w:jc w:val="right"/>
            </w:pPr>
            <w:r>
              <w:rPr>
                <w:rFonts w:ascii="Times" w:eastAsia="Times" w:hAnsi="Times" w:cs="Times"/>
                <w:color w:val="111111"/>
              </w:rPr>
              <w:t>11.51 ***</w:t>
            </w:r>
          </w:p>
        </w:tc>
      </w:tr>
      <w:tr w:rsidR="0096337B" w14:paraId="42270E91" w14:textId="77777777" w:rsidTr="008234C2">
        <w:trPr>
          <w:cantSplit/>
          <w:trHeight w:val="20"/>
          <w:jc w:val="center"/>
        </w:trPr>
        <w:tc>
          <w:tcPr>
            <w:tcW w:w="4658" w:type="dxa"/>
            <w:shd w:val="clear" w:color="auto" w:fill="FFFFFF"/>
            <w:tcMar>
              <w:top w:w="0" w:type="dxa"/>
              <w:left w:w="0" w:type="dxa"/>
              <w:bottom w:w="0" w:type="dxa"/>
              <w:right w:w="0" w:type="dxa"/>
            </w:tcMar>
          </w:tcPr>
          <w:p w14:paraId="59BB8CD6"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0B16E542" w14:textId="77777777" w:rsidR="0096337B" w:rsidRDefault="0080172E" w:rsidP="008234C2">
            <w:pPr>
              <w:spacing w:after="0"/>
              <w:ind w:left="80" w:right="80"/>
              <w:jc w:val="right"/>
            </w:pPr>
            <w:r>
              <w:rPr>
                <w:rFonts w:ascii="Times" w:eastAsia="Times" w:hAnsi="Times" w:cs="Times"/>
                <w:color w:val="111111"/>
              </w:rPr>
              <w:t xml:space="preserve">(0.97)   </w:t>
            </w:r>
          </w:p>
        </w:tc>
        <w:tc>
          <w:tcPr>
            <w:tcW w:w="1366" w:type="dxa"/>
            <w:shd w:val="clear" w:color="auto" w:fill="FFFFFF"/>
            <w:tcMar>
              <w:top w:w="0" w:type="dxa"/>
              <w:left w:w="0" w:type="dxa"/>
              <w:bottom w:w="0" w:type="dxa"/>
              <w:right w:w="0" w:type="dxa"/>
            </w:tcMar>
          </w:tcPr>
          <w:p w14:paraId="0865BD97" w14:textId="77777777" w:rsidR="0096337B" w:rsidRDefault="0080172E" w:rsidP="008234C2">
            <w:pPr>
              <w:spacing w:after="0"/>
              <w:ind w:left="80" w:right="80"/>
              <w:jc w:val="right"/>
            </w:pPr>
            <w:r>
              <w:rPr>
                <w:rFonts w:ascii="Times" w:eastAsia="Times" w:hAnsi="Times" w:cs="Times"/>
                <w:color w:val="111111"/>
              </w:rPr>
              <w:t xml:space="preserve">(2.08)   </w:t>
            </w:r>
          </w:p>
        </w:tc>
      </w:tr>
      <w:tr w:rsidR="0096337B" w14:paraId="13BAB2D6" w14:textId="77777777" w:rsidTr="008234C2">
        <w:trPr>
          <w:cantSplit/>
          <w:trHeight w:val="20"/>
          <w:jc w:val="center"/>
        </w:trPr>
        <w:tc>
          <w:tcPr>
            <w:tcW w:w="4658" w:type="dxa"/>
            <w:shd w:val="clear" w:color="auto" w:fill="FFFFFF"/>
            <w:tcMar>
              <w:top w:w="0" w:type="dxa"/>
              <w:left w:w="0" w:type="dxa"/>
              <w:bottom w:w="0" w:type="dxa"/>
              <w:right w:w="0" w:type="dxa"/>
            </w:tcMar>
          </w:tcPr>
          <w:p w14:paraId="6F6699CE" w14:textId="77777777" w:rsidR="0096337B" w:rsidRDefault="0080172E" w:rsidP="008234C2">
            <w:pPr>
              <w:spacing w:after="0"/>
              <w:ind w:left="80" w:right="80"/>
            </w:pPr>
            <w:r>
              <w:rPr>
                <w:rFonts w:ascii="Times" w:eastAsia="Times" w:hAnsi="Times" w:cs="Times"/>
                <w:color w:val="111111"/>
              </w:rPr>
              <w:t>log(TN)</w:t>
            </w:r>
          </w:p>
        </w:tc>
        <w:tc>
          <w:tcPr>
            <w:tcW w:w="1359" w:type="dxa"/>
            <w:shd w:val="clear" w:color="auto" w:fill="FFFFFF"/>
            <w:tcMar>
              <w:top w:w="0" w:type="dxa"/>
              <w:left w:w="0" w:type="dxa"/>
              <w:bottom w:w="0" w:type="dxa"/>
              <w:right w:w="0" w:type="dxa"/>
            </w:tcMar>
          </w:tcPr>
          <w:p w14:paraId="4E275877" w14:textId="77777777" w:rsidR="0096337B" w:rsidRDefault="0080172E" w:rsidP="008234C2">
            <w:pPr>
              <w:spacing w:after="0"/>
              <w:ind w:left="80" w:right="80"/>
              <w:jc w:val="right"/>
            </w:pPr>
            <w:r>
              <w:rPr>
                <w:rFonts w:ascii="Times" w:eastAsia="Times" w:hAnsi="Times" w:cs="Times"/>
                <w:color w:val="111111"/>
              </w:rPr>
              <w:t xml:space="preserve">0.90    </w:t>
            </w:r>
          </w:p>
        </w:tc>
        <w:tc>
          <w:tcPr>
            <w:tcW w:w="1366" w:type="dxa"/>
            <w:shd w:val="clear" w:color="auto" w:fill="FFFFFF"/>
            <w:tcMar>
              <w:top w:w="0" w:type="dxa"/>
              <w:left w:w="0" w:type="dxa"/>
              <w:bottom w:w="0" w:type="dxa"/>
              <w:right w:w="0" w:type="dxa"/>
            </w:tcMar>
          </w:tcPr>
          <w:p w14:paraId="5679A4F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77B98749" w14:textId="77777777" w:rsidTr="008234C2">
        <w:trPr>
          <w:cantSplit/>
          <w:trHeight w:val="20"/>
          <w:jc w:val="center"/>
        </w:trPr>
        <w:tc>
          <w:tcPr>
            <w:tcW w:w="4658" w:type="dxa"/>
            <w:shd w:val="clear" w:color="auto" w:fill="FFFFFF"/>
            <w:tcMar>
              <w:top w:w="0" w:type="dxa"/>
              <w:left w:w="0" w:type="dxa"/>
              <w:bottom w:w="0" w:type="dxa"/>
              <w:right w:w="0" w:type="dxa"/>
            </w:tcMar>
          </w:tcPr>
          <w:p w14:paraId="7C6B6F1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4090C946" w14:textId="77777777" w:rsidR="0096337B" w:rsidRDefault="0080172E" w:rsidP="008234C2">
            <w:pPr>
              <w:spacing w:after="0"/>
              <w:ind w:left="80" w:right="80"/>
              <w:jc w:val="right"/>
            </w:pPr>
            <w:r>
              <w:rPr>
                <w:rFonts w:ascii="Times" w:eastAsia="Times" w:hAnsi="Times" w:cs="Times"/>
                <w:color w:val="111111"/>
              </w:rPr>
              <w:t xml:space="preserve">(0.51)   </w:t>
            </w:r>
          </w:p>
        </w:tc>
        <w:tc>
          <w:tcPr>
            <w:tcW w:w="1366" w:type="dxa"/>
            <w:shd w:val="clear" w:color="auto" w:fill="FFFFFF"/>
            <w:tcMar>
              <w:top w:w="0" w:type="dxa"/>
              <w:left w:w="0" w:type="dxa"/>
              <w:bottom w:w="0" w:type="dxa"/>
              <w:right w:w="0" w:type="dxa"/>
            </w:tcMar>
          </w:tcPr>
          <w:p w14:paraId="0D866411"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239A50C" w14:textId="77777777" w:rsidTr="008234C2">
        <w:trPr>
          <w:cantSplit/>
          <w:trHeight w:val="20"/>
          <w:jc w:val="center"/>
        </w:trPr>
        <w:tc>
          <w:tcPr>
            <w:tcW w:w="4658" w:type="dxa"/>
            <w:shd w:val="clear" w:color="auto" w:fill="FFFFFF"/>
            <w:tcMar>
              <w:top w:w="0" w:type="dxa"/>
              <w:left w:w="0" w:type="dxa"/>
              <w:bottom w:w="0" w:type="dxa"/>
              <w:right w:w="0" w:type="dxa"/>
            </w:tcMar>
          </w:tcPr>
          <w:p w14:paraId="2387F4AE" w14:textId="77777777" w:rsidR="0096337B" w:rsidRDefault="0080172E" w:rsidP="008234C2">
            <w:pPr>
              <w:spacing w:after="0"/>
              <w:ind w:left="80" w:right="80"/>
            </w:pPr>
            <w:r>
              <w:rPr>
                <w:rFonts w:ascii="Times" w:eastAsia="Times" w:hAnsi="Times" w:cs="Times"/>
                <w:color w:val="111111"/>
              </w:rPr>
              <w:t>log(TP)</w:t>
            </w:r>
          </w:p>
        </w:tc>
        <w:tc>
          <w:tcPr>
            <w:tcW w:w="1359" w:type="dxa"/>
            <w:shd w:val="clear" w:color="auto" w:fill="FFFFFF"/>
            <w:tcMar>
              <w:top w:w="0" w:type="dxa"/>
              <w:left w:w="0" w:type="dxa"/>
              <w:bottom w:w="0" w:type="dxa"/>
              <w:right w:w="0" w:type="dxa"/>
            </w:tcMar>
          </w:tcPr>
          <w:p w14:paraId="31C2861D" w14:textId="77777777" w:rsidR="0096337B" w:rsidRDefault="0080172E" w:rsidP="008234C2">
            <w:pPr>
              <w:spacing w:after="0"/>
              <w:ind w:left="80" w:right="80"/>
              <w:jc w:val="right"/>
            </w:pPr>
            <w:r>
              <w:rPr>
                <w:rFonts w:ascii="Times" w:eastAsia="Times" w:hAnsi="Times" w:cs="Times"/>
                <w:color w:val="111111"/>
              </w:rPr>
              <w:t>2.46 ***</w:t>
            </w:r>
          </w:p>
        </w:tc>
        <w:tc>
          <w:tcPr>
            <w:tcW w:w="1366" w:type="dxa"/>
            <w:shd w:val="clear" w:color="auto" w:fill="FFFFFF"/>
            <w:tcMar>
              <w:top w:w="0" w:type="dxa"/>
              <w:left w:w="0" w:type="dxa"/>
              <w:bottom w:w="0" w:type="dxa"/>
              <w:right w:w="0" w:type="dxa"/>
            </w:tcMar>
          </w:tcPr>
          <w:p w14:paraId="0E9FC44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3992BF7" w14:textId="77777777" w:rsidTr="008234C2">
        <w:trPr>
          <w:cantSplit/>
          <w:trHeight w:val="20"/>
          <w:jc w:val="center"/>
        </w:trPr>
        <w:tc>
          <w:tcPr>
            <w:tcW w:w="4658" w:type="dxa"/>
            <w:shd w:val="clear" w:color="auto" w:fill="FFFFFF"/>
            <w:tcMar>
              <w:top w:w="0" w:type="dxa"/>
              <w:left w:w="0" w:type="dxa"/>
              <w:bottom w:w="0" w:type="dxa"/>
              <w:right w:w="0" w:type="dxa"/>
            </w:tcMar>
          </w:tcPr>
          <w:p w14:paraId="187D7B4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20EE2171" w14:textId="77777777" w:rsidR="0096337B" w:rsidRDefault="0080172E" w:rsidP="008234C2">
            <w:pPr>
              <w:spacing w:after="0"/>
              <w:ind w:left="80" w:right="80"/>
              <w:jc w:val="right"/>
            </w:pPr>
            <w:r>
              <w:rPr>
                <w:rFonts w:ascii="Times" w:eastAsia="Times" w:hAnsi="Times" w:cs="Times"/>
                <w:color w:val="111111"/>
              </w:rPr>
              <w:t xml:space="preserve">(0.64)   </w:t>
            </w:r>
          </w:p>
        </w:tc>
        <w:tc>
          <w:tcPr>
            <w:tcW w:w="1366" w:type="dxa"/>
            <w:shd w:val="clear" w:color="auto" w:fill="FFFFFF"/>
            <w:tcMar>
              <w:top w:w="0" w:type="dxa"/>
              <w:left w:w="0" w:type="dxa"/>
              <w:bottom w:w="0" w:type="dxa"/>
              <w:right w:w="0" w:type="dxa"/>
            </w:tcMar>
          </w:tcPr>
          <w:p w14:paraId="6A85A1B2"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048F5D47" w14:textId="77777777" w:rsidTr="008234C2">
        <w:trPr>
          <w:cantSplit/>
          <w:trHeight w:val="20"/>
          <w:jc w:val="center"/>
        </w:trPr>
        <w:tc>
          <w:tcPr>
            <w:tcW w:w="4658" w:type="dxa"/>
            <w:shd w:val="clear" w:color="auto" w:fill="FFFFFF"/>
            <w:tcMar>
              <w:top w:w="0" w:type="dxa"/>
              <w:left w:w="0" w:type="dxa"/>
              <w:bottom w:w="0" w:type="dxa"/>
              <w:right w:w="0" w:type="dxa"/>
            </w:tcMar>
          </w:tcPr>
          <w:p w14:paraId="463877B3" w14:textId="77777777" w:rsidR="0096337B" w:rsidRDefault="0080172E" w:rsidP="008234C2">
            <w:pPr>
              <w:spacing w:after="0"/>
              <w:ind w:left="80" w:right="80"/>
            </w:pPr>
            <w:r>
              <w:rPr>
                <w:rFonts w:ascii="Times" w:eastAsia="Times" w:hAnsi="Times" w:cs="Times"/>
                <w:color w:val="111111"/>
              </w:rPr>
              <w:t>Conductivity</w:t>
            </w:r>
          </w:p>
        </w:tc>
        <w:tc>
          <w:tcPr>
            <w:tcW w:w="1359" w:type="dxa"/>
            <w:shd w:val="clear" w:color="auto" w:fill="FFFFFF"/>
            <w:tcMar>
              <w:top w:w="0" w:type="dxa"/>
              <w:left w:w="0" w:type="dxa"/>
              <w:bottom w:w="0" w:type="dxa"/>
              <w:right w:w="0" w:type="dxa"/>
            </w:tcMar>
          </w:tcPr>
          <w:p w14:paraId="7F54E71D" w14:textId="77777777" w:rsidR="0096337B" w:rsidRDefault="0080172E" w:rsidP="008234C2">
            <w:pPr>
              <w:spacing w:after="0"/>
              <w:ind w:left="80" w:right="80"/>
              <w:jc w:val="right"/>
            </w:pPr>
            <w:r>
              <w:rPr>
                <w:rFonts w:ascii="Times" w:eastAsia="Times" w:hAnsi="Times" w:cs="Times"/>
                <w:color w:val="111111"/>
              </w:rPr>
              <w:t>0.00 ***</w:t>
            </w:r>
          </w:p>
        </w:tc>
        <w:tc>
          <w:tcPr>
            <w:tcW w:w="1366" w:type="dxa"/>
            <w:shd w:val="clear" w:color="auto" w:fill="FFFFFF"/>
            <w:tcMar>
              <w:top w:w="0" w:type="dxa"/>
              <w:left w:w="0" w:type="dxa"/>
              <w:bottom w:w="0" w:type="dxa"/>
              <w:right w:w="0" w:type="dxa"/>
            </w:tcMar>
          </w:tcPr>
          <w:p w14:paraId="7733429C"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A54DB96" w14:textId="77777777" w:rsidTr="008234C2">
        <w:trPr>
          <w:cantSplit/>
          <w:trHeight w:val="20"/>
          <w:jc w:val="center"/>
        </w:trPr>
        <w:tc>
          <w:tcPr>
            <w:tcW w:w="4658" w:type="dxa"/>
            <w:shd w:val="clear" w:color="auto" w:fill="FFFFFF"/>
            <w:tcMar>
              <w:top w:w="0" w:type="dxa"/>
              <w:left w:w="0" w:type="dxa"/>
              <w:bottom w:w="0" w:type="dxa"/>
              <w:right w:w="0" w:type="dxa"/>
            </w:tcMar>
          </w:tcPr>
          <w:p w14:paraId="0AFA10FD"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66A631F" w14:textId="77777777" w:rsidR="0096337B" w:rsidRDefault="0080172E" w:rsidP="008234C2">
            <w:pPr>
              <w:spacing w:after="0"/>
              <w:ind w:left="80" w:right="80"/>
              <w:jc w:val="right"/>
            </w:pPr>
            <w:r>
              <w:rPr>
                <w:rFonts w:ascii="Times" w:eastAsia="Times" w:hAnsi="Times" w:cs="Times"/>
                <w:color w:val="111111"/>
              </w:rPr>
              <w:t xml:space="preserve">(0.00)   </w:t>
            </w:r>
          </w:p>
        </w:tc>
        <w:tc>
          <w:tcPr>
            <w:tcW w:w="1366" w:type="dxa"/>
            <w:shd w:val="clear" w:color="auto" w:fill="FFFFFF"/>
            <w:tcMar>
              <w:top w:w="0" w:type="dxa"/>
              <w:left w:w="0" w:type="dxa"/>
              <w:bottom w:w="0" w:type="dxa"/>
              <w:right w:w="0" w:type="dxa"/>
            </w:tcMar>
          </w:tcPr>
          <w:p w14:paraId="2A69725B"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4F6C51D4" w14:textId="77777777" w:rsidTr="008234C2">
        <w:trPr>
          <w:cantSplit/>
          <w:trHeight w:val="20"/>
          <w:jc w:val="center"/>
        </w:trPr>
        <w:tc>
          <w:tcPr>
            <w:tcW w:w="4658" w:type="dxa"/>
            <w:shd w:val="clear" w:color="auto" w:fill="FFFFFF"/>
            <w:tcMar>
              <w:top w:w="0" w:type="dxa"/>
              <w:left w:w="0" w:type="dxa"/>
              <w:bottom w:w="0" w:type="dxa"/>
              <w:right w:w="0" w:type="dxa"/>
            </w:tcMar>
          </w:tcPr>
          <w:p w14:paraId="1478CAC2" w14:textId="77777777" w:rsidR="0096337B" w:rsidRDefault="0080172E" w:rsidP="008234C2">
            <w:pPr>
              <w:spacing w:after="0"/>
              <w:ind w:left="80" w:right="80"/>
            </w:pPr>
            <w:r>
              <w:rPr>
                <w:rFonts w:ascii="Times" w:eastAsia="Times" w:hAnsi="Times" w:cs="Times"/>
                <w:color w:val="111111"/>
              </w:rPr>
              <w:t>CRAM hydrologic structure</w:t>
            </w:r>
          </w:p>
        </w:tc>
        <w:tc>
          <w:tcPr>
            <w:tcW w:w="1359" w:type="dxa"/>
            <w:shd w:val="clear" w:color="auto" w:fill="FFFFFF"/>
            <w:tcMar>
              <w:top w:w="0" w:type="dxa"/>
              <w:left w:w="0" w:type="dxa"/>
              <w:bottom w:w="0" w:type="dxa"/>
              <w:right w:w="0" w:type="dxa"/>
            </w:tcMar>
          </w:tcPr>
          <w:p w14:paraId="79072FF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3C81F7A" w14:textId="77777777" w:rsidR="0096337B" w:rsidRDefault="0080172E" w:rsidP="008234C2">
            <w:pPr>
              <w:spacing w:after="0"/>
              <w:ind w:left="80" w:right="80"/>
              <w:jc w:val="right"/>
            </w:pPr>
            <w:r>
              <w:rPr>
                <w:rFonts w:ascii="Times" w:eastAsia="Times" w:hAnsi="Times" w:cs="Times"/>
                <w:color w:val="111111"/>
              </w:rPr>
              <w:t>-0.10 ***</w:t>
            </w:r>
          </w:p>
        </w:tc>
      </w:tr>
      <w:tr w:rsidR="0096337B" w14:paraId="780D56F7" w14:textId="77777777" w:rsidTr="008234C2">
        <w:trPr>
          <w:cantSplit/>
          <w:trHeight w:val="20"/>
          <w:jc w:val="center"/>
        </w:trPr>
        <w:tc>
          <w:tcPr>
            <w:tcW w:w="4658" w:type="dxa"/>
            <w:shd w:val="clear" w:color="auto" w:fill="FFFFFF"/>
            <w:tcMar>
              <w:top w:w="0" w:type="dxa"/>
              <w:left w:w="0" w:type="dxa"/>
              <w:bottom w:w="0" w:type="dxa"/>
              <w:right w:w="0" w:type="dxa"/>
            </w:tcMar>
          </w:tcPr>
          <w:p w14:paraId="098C08F0"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5C3F8746"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0C356917" w14:textId="77777777" w:rsidR="0096337B" w:rsidRDefault="0080172E" w:rsidP="008234C2">
            <w:pPr>
              <w:spacing w:after="0"/>
              <w:ind w:left="80" w:right="80"/>
              <w:jc w:val="right"/>
            </w:pPr>
            <w:r>
              <w:rPr>
                <w:rFonts w:ascii="Times" w:eastAsia="Times" w:hAnsi="Times" w:cs="Times"/>
                <w:color w:val="111111"/>
              </w:rPr>
              <w:t xml:space="preserve">(0.02)   </w:t>
            </w:r>
          </w:p>
        </w:tc>
      </w:tr>
      <w:tr w:rsidR="0096337B" w14:paraId="6B32635E" w14:textId="77777777" w:rsidTr="008234C2">
        <w:trPr>
          <w:cantSplit/>
          <w:trHeight w:val="20"/>
          <w:jc w:val="center"/>
        </w:trPr>
        <w:tc>
          <w:tcPr>
            <w:tcW w:w="4658" w:type="dxa"/>
            <w:shd w:val="clear" w:color="auto" w:fill="FFFFFF"/>
            <w:tcMar>
              <w:top w:w="0" w:type="dxa"/>
              <w:left w:w="0" w:type="dxa"/>
              <w:bottom w:w="0" w:type="dxa"/>
              <w:right w:w="0" w:type="dxa"/>
            </w:tcMar>
          </w:tcPr>
          <w:p w14:paraId="32CE4A1A" w14:textId="77777777" w:rsidR="0096337B" w:rsidRDefault="0080172E" w:rsidP="008234C2">
            <w:pPr>
              <w:spacing w:after="0"/>
              <w:ind w:left="80" w:right="80"/>
            </w:pPr>
            <w:r>
              <w:rPr>
                <w:rFonts w:ascii="Times" w:eastAsia="Times" w:hAnsi="Times" w:cs="Times"/>
                <w:color w:val="111111"/>
              </w:rPr>
              <w:t>IPI riparian cover</w:t>
            </w:r>
          </w:p>
        </w:tc>
        <w:tc>
          <w:tcPr>
            <w:tcW w:w="1359" w:type="dxa"/>
            <w:shd w:val="clear" w:color="auto" w:fill="FFFFFF"/>
            <w:tcMar>
              <w:top w:w="0" w:type="dxa"/>
              <w:left w:w="0" w:type="dxa"/>
              <w:bottom w:w="0" w:type="dxa"/>
              <w:right w:w="0" w:type="dxa"/>
            </w:tcMar>
          </w:tcPr>
          <w:p w14:paraId="2EFD916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0BFDA9C" w14:textId="77777777" w:rsidR="0096337B" w:rsidRDefault="0080172E" w:rsidP="008234C2">
            <w:pPr>
              <w:spacing w:after="0"/>
              <w:ind w:left="80" w:right="80"/>
              <w:jc w:val="right"/>
            </w:pPr>
            <w:r>
              <w:rPr>
                <w:rFonts w:ascii="Times" w:eastAsia="Times" w:hAnsi="Times" w:cs="Times"/>
                <w:color w:val="111111"/>
              </w:rPr>
              <w:t xml:space="preserve">-1.40    </w:t>
            </w:r>
          </w:p>
        </w:tc>
      </w:tr>
      <w:tr w:rsidR="0096337B" w14:paraId="5F60F7A1" w14:textId="77777777" w:rsidTr="008234C2">
        <w:trPr>
          <w:cantSplit/>
          <w:trHeight w:val="20"/>
          <w:jc w:val="center"/>
        </w:trPr>
        <w:tc>
          <w:tcPr>
            <w:tcW w:w="4658" w:type="dxa"/>
            <w:shd w:val="clear" w:color="auto" w:fill="FFFFFF"/>
            <w:tcMar>
              <w:top w:w="0" w:type="dxa"/>
              <w:left w:w="0" w:type="dxa"/>
              <w:bottom w:w="0" w:type="dxa"/>
              <w:right w:w="0" w:type="dxa"/>
            </w:tcMar>
          </w:tcPr>
          <w:p w14:paraId="071AFF0B"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1B7001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48A796C" w14:textId="77777777" w:rsidR="0096337B" w:rsidRDefault="0080172E" w:rsidP="008234C2">
            <w:pPr>
              <w:spacing w:after="0"/>
              <w:ind w:left="80" w:right="80"/>
              <w:jc w:val="right"/>
            </w:pPr>
            <w:r>
              <w:rPr>
                <w:rFonts w:ascii="Times" w:eastAsia="Times" w:hAnsi="Times" w:cs="Times"/>
                <w:color w:val="111111"/>
              </w:rPr>
              <w:t xml:space="preserve">(0.98)   </w:t>
            </w:r>
          </w:p>
        </w:tc>
      </w:tr>
      <w:tr w:rsidR="0096337B" w14:paraId="5E950779" w14:textId="77777777" w:rsidTr="008234C2">
        <w:trPr>
          <w:cantSplit/>
          <w:trHeight w:val="20"/>
          <w:jc w:val="center"/>
        </w:trPr>
        <w:tc>
          <w:tcPr>
            <w:tcW w:w="4658" w:type="dxa"/>
            <w:shd w:val="clear" w:color="auto" w:fill="FFFFFF"/>
            <w:tcMar>
              <w:top w:w="0" w:type="dxa"/>
              <w:left w:w="0" w:type="dxa"/>
              <w:bottom w:w="0" w:type="dxa"/>
              <w:right w:w="0" w:type="dxa"/>
            </w:tcMar>
          </w:tcPr>
          <w:p w14:paraId="2608BBB3" w14:textId="1F9D8D54" w:rsidR="0096337B" w:rsidRDefault="0080172E" w:rsidP="008234C2">
            <w:pPr>
              <w:spacing w:after="0"/>
              <w:ind w:left="80" w:right="80"/>
            </w:pPr>
            <w:r>
              <w:rPr>
                <w:rFonts w:ascii="Times" w:eastAsia="Times" w:hAnsi="Times" w:cs="Times"/>
                <w:color w:val="111111"/>
              </w:rPr>
              <w:t>IPI percent sands</w:t>
            </w:r>
            <w:r w:rsidR="00F52EEB">
              <w:rPr>
                <w:rFonts w:ascii="Times" w:eastAsia="Times" w:hAnsi="Times" w:cs="Times"/>
                <w:color w:val="111111"/>
              </w:rPr>
              <w:t>, fines, or concrete</w:t>
            </w:r>
          </w:p>
        </w:tc>
        <w:tc>
          <w:tcPr>
            <w:tcW w:w="1359" w:type="dxa"/>
            <w:shd w:val="clear" w:color="auto" w:fill="FFFFFF"/>
            <w:tcMar>
              <w:top w:w="0" w:type="dxa"/>
              <w:left w:w="0" w:type="dxa"/>
              <w:bottom w:w="0" w:type="dxa"/>
              <w:right w:w="0" w:type="dxa"/>
            </w:tcMar>
          </w:tcPr>
          <w:p w14:paraId="38157E3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B971889" w14:textId="77777777" w:rsidR="0096337B" w:rsidRDefault="0080172E" w:rsidP="008234C2">
            <w:pPr>
              <w:spacing w:after="0"/>
              <w:ind w:left="80" w:right="80"/>
              <w:jc w:val="right"/>
            </w:pPr>
            <w:r>
              <w:rPr>
                <w:rFonts w:ascii="Times" w:eastAsia="Times" w:hAnsi="Times" w:cs="Times"/>
                <w:color w:val="111111"/>
              </w:rPr>
              <w:t xml:space="preserve">-2.99 *  </w:t>
            </w:r>
          </w:p>
        </w:tc>
      </w:tr>
      <w:tr w:rsidR="0096337B" w14:paraId="32D063C3"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164CA6A5" w14:textId="77777777" w:rsidR="0096337B" w:rsidRDefault="0096337B" w:rsidP="008234C2">
            <w:pPr>
              <w:spacing w:after="0"/>
              <w:ind w:left="80" w:right="80"/>
            </w:pPr>
          </w:p>
        </w:tc>
        <w:tc>
          <w:tcPr>
            <w:tcW w:w="1359" w:type="dxa"/>
            <w:tcBorders>
              <w:bottom w:val="single" w:sz="8" w:space="0" w:color="000000"/>
            </w:tcBorders>
            <w:shd w:val="clear" w:color="auto" w:fill="FFFFFF"/>
            <w:tcMar>
              <w:top w:w="0" w:type="dxa"/>
              <w:left w:w="0" w:type="dxa"/>
              <w:bottom w:w="0" w:type="dxa"/>
              <w:right w:w="0" w:type="dxa"/>
            </w:tcMar>
          </w:tcPr>
          <w:p w14:paraId="15A1BAD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tcBorders>
              <w:bottom w:val="single" w:sz="8" w:space="0" w:color="000000"/>
            </w:tcBorders>
            <w:shd w:val="clear" w:color="auto" w:fill="FFFFFF"/>
            <w:tcMar>
              <w:top w:w="0" w:type="dxa"/>
              <w:left w:w="0" w:type="dxa"/>
              <w:bottom w:w="0" w:type="dxa"/>
              <w:right w:w="0" w:type="dxa"/>
            </w:tcMar>
          </w:tcPr>
          <w:p w14:paraId="7888CA93" w14:textId="77777777" w:rsidR="0096337B" w:rsidRDefault="0080172E" w:rsidP="008234C2">
            <w:pPr>
              <w:spacing w:after="0"/>
              <w:ind w:left="80" w:right="80"/>
              <w:jc w:val="right"/>
            </w:pPr>
            <w:r>
              <w:rPr>
                <w:rFonts w:ascii="Times" w:eastAsia="Times" w:hAnsi="Times" w:cs="Times"/>
                <w:color w:val="111111"/>
              </w:rPr>
              <w:t xml:space="preserve">(1.19)   </w:t>
            </w:r>
          </w:p>
        </w:tc>
      </w:tr>
      <w:tr w:rsidR="0096337B" w14:paraId="7E2294A9"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7F8FFB24" w14:textId="77777777" w:rsidR="0096337B" w:rsidRDefault="0080172E" w:rsidP="008234C2">
            <w:pPr>
              <w:spacing w:after="0"/>
              <w:ind w:left="80" w:right="80"/>
            </w:pPr>
            <w:r>
              <w:rPr>
                <w:rFonts w:ascii="Times" w:eastAsia="Times" w:hAnsi="Times" w:cs="Times"/>
                <w:color w:val="111111"/>
              </w:rPr>
              <w:t>N</w:t>
            </w:r>
          </w:p>
        </w:tc>
        <w:tc>
          <w:tcPr>
            <w:tcW w:w="1359" w:type="dxa"/>
            <w:tcBorders>
              <w:top w:val="single" w:sz="8" w:space="0" w:color="000000"/>
            </w:tcBorders>
            <w:shd w:val="clear" w:color="auto" w:fill="FFFFFF"/>
            <w:tcMar>
              <w:top w:w="0" w:type="dxa"/>
              <w:left w:w="0" w:type="dxa"/>
              <w:bottom w:w="0" w:type="dxa"/>
              <w:right w:w="0" w:type="dxa"/>
            </w:tcMar>
          </w:tcPr>
          <w:p w14:paraId="51A282F9" w14:textId="77777777" w:rsidR="0096337B" w:rsidRDefault="0080172E" w:rsidP="008234C2">
            <w:pPr>
              <w:spacing w:after="0"/>
              <w:ind w:left="80" w:right="80"/>
              <w:jc w:val="right"/>
            </w:pPr>
            <w:r>
              <w:rPr>
                <w:rFonts w:ascii="Times" w:eastAsia="Times" w:hAnsi="Times" w:cs="Times"/>
                <w:color w:val="111111"/>
              </w:rPr>
              <w:t xml:space="preserve">200       </w:t>
            </w:r>
          </w:p>
        </w:tc>
        <w:tc>
          <w:tcPr>
            <w:tcW w:w="1366" w:type="dxa"/>
            <w:tcBorders>
              <w:top w:val="single" w:sz="8" w:space="0" w:color="000000"/>
            </w:tcBorders>
            <w:shd w:val="clear" w:color="auto" w:fill="FFFFFF"/>
            <w:tcMar>
              <w:top w:w="0" w:type="dxa"/>
              <w:left w:w="0" w:type="dxa"/>
              <w:bottom w:w="0" w:type="dxa"/>
              <w:right w:w="0" w:type="dxa"/>
            </w:tcMar>
          </w:tcPr>
          <w:p w14:paraId="62875DB3" w14:textId="77777777" w:rsidR="0096337B" w:rsidRDefault="0080172E" w:rsidP="008234C2">
            <w:pPr>
              <w:spacing w:after="0"/>
              <w:ind w:left="80" w:right="80"/>
              <w:jc w:val="right"/>
            </w:pPr>
            <w:r>
              <w:rPr>
                <w:rFonts w:ascii="Times" w:eastAsia="Times" w:hAnsi="Times" w:cs="Times"/>
                <w:color w:val="111111"/>
              </w:rPr>
              <w:t xml:space="preserve">200       </w:t>
            </w:r>
          </w:p>
        </w:tc>
      </w:tr>
      <w:tr w:rsidR="0096337B" w14:paraId="0523097E" w14:textId="77777777" w:rsidTr="008234C2">
        <w:trPr>
          <w:cantSplit/>
          <w:trHeight w:val="20"/>
          <w:jc w:val="center"/>
        </w:trPr>
        <w:tc>
          <w:tcPr>
            <w:tcW w:w="4658" w:type="dxa"/>
            <w:shd w:val="clear" w:color="auto" w:fill="FFFFFF"/>
            <w:tcMar>
              <w:top w:w="0" w:type="dxa"/>
              <w:left w:w="0" w:type="dxa"/>
              <w:bottom w:w="0" w:type="dxa"/>
              <w:right w:w="0" w:type="dxa"/>
            </w:tcMar>
          </w:tcPr>
          <w:p w14:paraId="0FAE022C" w14:textId="77777777" w:rsidR="0096337B" w:rsidRDefault="0080172E" w:rsidP="008234C2">
            <w:pPr>
              <w:spacing w:after="0"/>
              <w:ind w:left="80" w:right="80"/>
            </w:pPr>
            <w:r>
              <w:rPr>
                <w:rFonts w:ascii="Times" w:eastAsia="Times" w:hAnsi="Times" w:cs="Times"/>
                <w:color w:val="111111"/>
              </w:rPr>
              <w:t>AIC</w:t>
            </w:r>
          </w:p>
        </w:tc>
        <w:tc>
          <w:tcPr>
            <w:tcW w:w="1359" w:type="dxa"/>
            <w:shd w:val="clear" w:color="auto" w:fill="FFFFFF"/>
            <w:tcMar>
              <w:top w:w="0" w:type="dxa"/>
              <w:left w:w="0" w:type="dxa"/>
              <w:bottom w:w="0" w:type="dxa"/>
              <w:right w:w="0" w:type="dxa"/>
            </w:tcMar>
          </w:tcPr>
          <w:p w14:paraId="2195FF51" w14:textId="77777777" w:rsidR="0096337B" w:rsidRDefault="0080172E" w:rsidP="008234C2">
            <w:pPr>
              <w:spacing w:after="0"/>
              <w:ind w:left="80" w:right="80"/>
              <w:jc w:val="right"/>
            </w:pPr>
            <w:r>
              <w:rPr>
                <w:rFonts w:ascii="Times" w:eastAsia="Times" w:hAnsi="Times" w:cs="Times"/>
                <w:color w:val="111111"/>
              </w:rPr>
              <w:t xml:space="preserve">109.73    </w:t>
            </w:r>
          </w:p>
        </w:tc>
        <w:tc>
          <w:tcPr>
            <w:tcW w:w="1366" w:type="dxa"/>
            <w:shd w:val="clear" w:color="auto" w:fill="FFFFFF"/>
            <w:tcMar>
              <w:top w:w="0" w:type="dxa"/>
              <w:left w:w="0" w:type="dxa"/>
              <w:bottom w:w="0" w:type="dxa"/>
              <w:right w:w="0" w:type="dxa"/>
            </w:tcMar>
          </w:tcPr>
          <w:p w14:paraId="12709C26" w14:textId="77777777" w:rsidR="0096337B" w:rsidRDefault="0080172E" w:rsidP="008234C2">
            <w:pPr>
              <w:spacing w:after="0"/>
              <w:ind w:left="80" w:right="80"/>
              <w:jc w:val="right"/>
            </w:pPr>
            <w:r>
              <w:rPr>
                <w:rFonts w:ascii="Times" w:eastAsia="Times" w:hAnsi="Times" w:cs="Times"/>
                <w:color w:val="111111"/>
              </w:rPr>
              <w:t xml:space="preserve">146.53    </w:t>
            </w:r>
          </w:p>
        </w:tc>
      </w:tr>
      <w:tr w:rsidR="0096337B" w14:paraId="4991E41A" w14:textId="77777777" w:rsidTr="008234C2">
        <w:trPr>
          <w:cantSplit/>
          <w:trHeight w:val="20"/>
          <w:jc w:val="center"/>
        </w:trPr>
        <w:tc>
          <w:tcPr>
            <w:tcW w:w="4658" w:type="dxa"/>
            <w:shd w:val="clear" w:color="auto" w:fill="FFFFFF"/>
            <w:tcMar>
              <w:top w:w="0" w:type="dxa"/>
              <w:left w:w="0" w:type="dxa"/>
              <w:bottom w:w="0" w:type="dxa"/>
              <w:right w:w="0" w:type="dxa"/>
            </w:tcMar>
          </w:tcPr>
          <w:p w14:paraId="2C2FD648" w14:textId="77777777" w:rsidR="0096337B" w:rsidRDefault="0080172E" w:rsidP="008234C2">
            <w:pPr>
              <w:spacing w:after="0"/>
              <w:ind w:left="80" w:right="80"/>
            </w:pPr>
            <w:r>
              <w:rPr>
                <w:rFonts w:ascii="Times" w:eastAsia="Times" w:hAnsi="Times" w:cs="Times"/>
                <w:color w:val="111111"/>
              </w:rPr>
              <w:t>BIC</w:t>
            </w:r>
          </w:p>
        </w:tc>
        <w:tc>
          <w:tcPr>
            <w:tcW w:w="1359" w:type="dxa"/>
            <w:shd w:val="clear" w:color="auto" w:fill="FFFFFF"/>
            <w:tcMar>
              <w:top w:w="0" w:type="dxa"/>
              <w:left w:w="0" w:type="dxa"/>
              <w:bottom w:w="0" w:type="dxa"/>
              <w:right w:w="0" w:type="dxa"/>
            </w:tcMar>
          </w:tcPr>
          <w:p w14:paraId="423C41C7" w14:textId="77777777" w:rsidR="0096337B" w:rsidRDefault="0080172E" w:rsidP="008234C2">
            <w:pPr>
              <w:spacing w:after="0"/>
              <w:ind w:left="80" w:right="80"/>
              <w:jc w:val="right"/>
            </w:pPr>
            <w:r>
              <w:rPr>
                <w:rFonts w:ascii="Times" w:eastAsia="Times" w:hAnsi="Times" w:cs="Times"/>
                <w:color w:val="111111"/>
              </w:rPr>
              <w:t xml:space="preserve">122.92    </w:t>
            </w:r>
          </w:p>
        </w:tc>
        <w:tc>
          <w:tcPr>
            <w:tcW w:w="1366" w:type="dxa"/>
            <w:shd w:val="clear" w:color="auto" w:fill="FFFFFF"/>
            <w:tcMar>
              <w:top w:w="0" w:type="dxa"/>
              <w:left w:w="0" w:type="dxa"/>
              <w:bottom w:w="0" w:type="dxa"/>
              <w:right w:w="0" w:type="dxa"/>
            </w:tcMar>
          </w:tcPr>
          <w:p w14:paraId="1CB43CEC" w14:textId="77777777" w:rsidR="0096337B" w:rsidRDefault="0080172E" w:rsidP="008234C2">
            <w:pPr>
              <w:spacing w:after="0"/>
              <w:ind w:left="80" w:right="80"/>
              <w:jc w:val="right"/>
            </w:pPr>
            <w:r>
              <w:rPr>
                <w:rFonts w:ascii="Times" w:eastAsia="Times" w:hAnsi="Times" w:cs="Times"/>
                <w:color w:val="111111"/>
              </w:rPr>
              <w:t xml:space="preserve">159.72    </w:t>
            </w:r>
          </w:p>
        </w:tc>
      </w:tr>
      <w:tr w:rsidR="0096337B" w14:paraId="13FAE79B"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7CE8A663" w14:textId="77777777" w:rsidR="0096337B" w:rsidRDefault="0080172E" w:rsidP="008234C2">
            <w:pPr>
              <w:spacing w:after="0"/>
              <w:ind w:left="80" w:right="80"/>
            </w:pPr>
            <w:r>
              <w:rPr>
                <w:rFonts w:ascii="Times" w:eastAsia="Times" w:hAnsi="Times" w:cs="Times"/>
                <w:color w:val="111111"/>
              </w:rPr>
              <w:t>Pseudo R2</w:t>
            </w:r>
          </w:p>
        </w:tc>
        <w:tc>
          <w:tcPr>
            <w:tcW w:w="1359" w:type="dxa"/>
            <w:tcBorders>
              <w:bottom w:val="single" w:sz="8" w:space="0" w:color="000000"/>
            </w:tcBorders>
            <w:shd w:val="clear" w:color="auto" w:fill="FFFFFF"/>
            <w:tcMar>
              <w:top w:w="0" w:type="dxa"/>
              <w:left w:w="0" w:type="dxa"/>
              <w:bottom w:w="0" w:type="dxa"/>
              <w:right w:w="0" w:type="dxa"/>
            </w:tcMar>
          </w:tcPr>
          <w:p w14:paraId="04442838" w14:textId="77777777" w:rsidR="0096337B" w:rsidRDefault="0080172E" w:rsidP="008234C2">
            <w:pPr>
              <w:spacing w:after="0"/>
              <w:ind w:left="80" w:right="80"/>
              <w:jc w:val="right"/>
            </w:pPr>
            <w:r>
              <w:rPr>
                <w:rFonts w:ascii="Times" w:eastAsia="Times" w:hAnsi="Times" w:cs="Times"/>
                <w:color w:val="111111"/>
              </w:rPr>
              <w:t xml:space="preserve">0.65    </w:t>
            </w:r>
          </w:p>
        </w:tc>
        <w:tc>
          <w:tcPr>
            <w:tcW w:w="1366" w:type="dxa"/>
            <w:tcBorders>
              <w:bottom w:val="single" w:sz="8" w:space="0" w:color="000000"/>
            </w:tcBorders>
            <w:shd w:val="clear" w:color="auto" w:fill="FFFFFF"/>
            <w:tcMar>
              <w:top w:w="0" w:type="dxa"/>
              <w:left w:w="0" w:type="dxa"/>
              <w:bottom w:w="0" w:type="dxa"/>
              <w:right w:w="0" w:type="dxa"/>
            </w:tcMar>
          </w:tcPr>
          <w:p w14:paraId="45C79062" w14:textId="77777777" w:rsidR="0096337B" w:rsidRDefault="0080172E" w:rsidP="008234C2">
            <w:pPr>
              <w:spacing w:after="0"/>
              <w:ind w:left="80" w:right="80"/>
              <w:jc w:val="right"/>
            </w:pPr>
            <w:r>
              <w:rPr>
                <w:rFonts w:ascii="Times" w:eastAsia="Times" w:hAnsi="Times" w:cs="Times"/>
                <w:color w:val="111111"/>
              </w:rPr>
              <w:t xml:space="preserve">0.48    </w:t>
            </w:r>
          </w:p>
        </w:tc>
      </w:tr>
      <w:tr w:rsidR="0096337B" w14:paraId="129CE0EF" w14:textId="77777777" w:rsidTr="008234C2">
        <w:trPr>
          <w:cantSplit/>
          <w:trHeight w:val="20"/>
          <w:jc w:val="center"/>
        </w:trPr>
        <w:tc>
          <w:tcPr>
            <w:tcW w:w="7383" w:type="dxa"/>
            <w:gridSpan w:val="3"/>
            <w:tcBorders>
              <w:top w:val="single" w:sz="8" w:space="0" w:color="000000"/>
            </w:tcBorders>
            <w:shd w:val="clear" w:color="auto" w:fill="FFFFFF"/>
            <w:tcMar>
              <w:top w:w="0" w:type="dxa"/>
              <w:left w:w="0" w:type="dxa"/>
              <w:bottom w:w="0" w:type="dxa"/>
              <w:right w:w="0" w:type="dxa"/>
            </w:tcMar>
          </w:tcPr>
          <w:p w14:paraId="1B93DD48" w14:textId="77777777" w:rsidR="0096337B" w:rsidRDefault="0080172E" w:rsidP="008234C2">
            <w:pPr>
              <w:spacing w:after="0"/>
              <w:ind w:left="80" w:right="80"/>
            </w:pPr>
            <w:r>
              <w:rPr>
                <w:rFonts w:ascii="Times" w:eastAsia="Times" w:hAnsi="Times" w:cs="Times"/>
                <w:color w:val="111111"/>
              </w:rPr>
              <w:t xml:space="preserve"> *** p &lt; 0.001;  ** p &lt; 0.01;  * p &lt; 0.05.</w:t>
            </w:r>
          </w:p>
        </w:tc>
      </w:tr>
    </w:tbl>
    <w:p w14:paraId="12639183" w14:textId="77777777" w:rsidR="002B3455" w:rsidRDefault="002B3455">
      <w:pPr>
        <w:rPr>
          <w:rFonts w:eastAsiaTheme="majorEastAsia" w:cstheme="majorBidi"/>
          <w:b/>
          <w:bCs/>
          <w:color w:val="000000" w:themeColor="text1"/>
          <w:sz w:val="32"/>
          <w:szCs w:val="32"/>
        </w:rPr>
      </w:pPr>
      <w:bookmarkStart w:id="157" w:name="references"/>
      <w:r>
        <w:br w:type="page"/>
      </w:r>
    </w:p>
    <w:p w14:paraId="71B9ED43" w14:textId="518FBD72" w:rsidR="008506AB" w:rsidRPr="008506AB" w:rsidRDefault="0080172E" w:rsidP="008506AB">
      <w:pPr>
        <w:pStyle w:val="Heading1"/>
        <w:spacing w:after="240"/>
      </w:pPr>
      <w:r>
        <w:lastRenderedPageBreak/>
        <w:t>References</w:t>
      </w:r>
      <w:bookmarkEnd w:id="157"/>
    </w:p>
    <w:p w14:paraId="40FB4BB1" w14:textId="77777777" w:rsidR="0096337B" w:rsidRDefault="0080172E">
      <w:pPr>
        <w:pStyle w:val="Bibliography"/>
      </w:pPr>
      <w:bookmarkStart w:id="158" w:name="ref-Maddock99"/>
      <w:bookmarkStart w:id="159" w:name="refs"/>
      <w:r>
        <w:t xml:space="preserve">[1] I. Maddock, </w:t>
      </w:r>
      <w:proofErr w:type="gramStart"/>
      <w:r>
        <w:t>The</w:t>
      </w:r>
      <w:proofErr w:type="gramEnd"/>
      <w:r>
        <w:t xml:space="preserve"> importance of physical habitat assessment for evaluating river health, </w:t>
      </w:r>
      <w:proofErr w:type="spellStart"/>
      <w:r>
        <w:t>Freshw</w:t>
      </w:r>
      <w:proofErr w:type="spellEnd"/>
      <w:r>
        <w:t>. Biology. 41 (1999) 373–391. doi:</w:t>
      </w:r>
      <w:hyperlink r:id="rId12">
        <w:r>
          <w:rPr>
            <w:rStyle w:val="Hyperlink"/>
          </w:rPr>
          <w:t>10.1046/j.1365-2427.1999.00437.x</w:t>
        </w:r>
      </w:hyperlink>
      <w:r>
        <w:t>.</w:t>
      </w:r>
    </w:p>
    <w:p w14:paraId="0393A3F0" w14:textId="77777777" w:rsidR="0096337B" w:rsidRDefault="0080172E">
      <w:pPr>
        <w:pStyle w:val="Bibliography"/>
      </w:pPr>
      <w:bookmarkStart w:id="160" w:name="ref-Wang07"/>
      <w:bookmarkEnd w:id="158"/>
      <w:r>
        <w:t xml:space="preserve">[2] L.Z. Wang, D.M. Robertson, P.J. Garrison, Linkages between nutrients and assemblages of macroinvertebrates and fish in </w:t>
      </w:r>
      <w:proofErr w:type="spellStart"/>
      <w:r>
        <w:t>wadeable</w:t>
      </w:r>
      <w:proofErr w:type="spellEnd"/>
      <w:r>
        <w:t xml:space="preserve"> streams: Implication to nutrient criteria development, Environ. </w:t>
      </w:r>
      <w:proofErr w:type="spellStart"/>
      <w:r>
        <w:t>Manag</w:t>
      </w:r>
      <w:proofErr w:type="spellEnd"/>
      <w:r>
        <w:t>. 39 (2007) 194–212. doi:</w:t>
      </w:r>
      <w:hyperlink r:id="rId13">
        <w:r>
          <w:rPr>
            <w:rStyle w:val="Hyperlink"/>
          </w:rPr>
          <w:t>10.1007/s00267-006-0135-8</w:t>
        </w:r>
      </w:hyperlink>
      <w:r>
        <w:t>.</w:t>
      </w:r>
    </w:p>
    <w:p w14:paraId="5204F179" w14:textId="77777777" w:rsidR="0096337B" w:rsidRDefault="0080172E">
      <w:pPr>
        <w:pStyle w:val="Bibliography"/>
      </w:pPr>
      <w:bookmarkStart w:id="161" w:name="ref-Maruya16"/>
      <w:bookmarkEnd w:id="160"/>
      <w:r>
        <w:t xml:space="preserve">[3] K.A. </w:t>
      </w:r>
      <w:proofErr w:type="spellStart"/>
      <w:r>
        <w:t>Maruya</w:t>
      </w:r>
      <w:proofErr w:type="spellEnd"/>
      <w:r>
        <w:t xml:space="preserve">, N.G. Dodder, A.C. Mehinto, N.D. Denslow, D. Schlenk, S.A. Snyder, S.B. Weisberg, A tiered, integrated biological and chemical monitoring framework for contaminants of emerging concern in aquatic ecosystems, Environ. </w:t>
      </w:r>
      <w:proofErr w:type="spellStart"/>
      <w:r>
        <w:t>Manag</w:t>
      </w:r>
      <w:proofErr w:type="spellEnd"/>
      <w:r>
        <w:t>. 12 (2016) 540–547. doi:</w:t>
      </w:r>
      <w:hyperlink r:id="rId14">
        <w:r>
          <w:rPr>
            <w:rStyle w:val="Hyperlink"/>
          </w:rPr>
          <w:t>10.1002/ieam.1702</w:t>
        </w:r>
      </w:hyperlink>
      <w:r>
        <w:t>.</w:t>
      </w:r>
    </w:p>
    <w:p w14:paraId="22B08D25" w14:textId="77777777" w:rsidR="0096337B" w:rsidRDefault="0080172E">
      <w:pPr>
        <w:pStyle w:val="Bibliography"/>
      </w:pPr>
      <w:bookmarkStart w:id="162" w:name="ref-Stoddard06"/>
      <w:bookmarkEnd w:id="161"/>
      <w:r>
        <w:t>[4] J.L. Stoddard, D.P. Larsen, C.P. Hawkins, R.K. Johnson, R.H. Norris, Setting expectations for the ecological condition of streams: The concept of reference condition, Ecol. Appl. 16 (2006) 1267–1276. doi:</w:t>
      </w:r>
      <w:hyperlink r:id="rId15">
        <w:r>
          <w:rPr>
            <w:rStyle w:val="Hyperlink"/>
          </w:rPr>
          <w:t>10.1890/1051-0761(2006)016[1267:SEFTEC]2.0.CO;2</w:t>
        </w:r>
      </w:hyperlink>
      <w:r>
        <w:t>.</w:t>
      </w:r>
    </w:p>
    <w:p w14:paraId="6A238447" w14:textId="77777777" w:rsidR="0096337B" w:rsidRDefault="0080172E">
      <w:pPr>
        <w:pStyle w:val="Bibliography"/>
      </w:pPr>
      <w:bookmarkStart w:id="163" w:name="ref-Ode16"/>
      <w:bookmarkEnd w:id="162"/>
      <w:r>
        <w:t xml:space="preserve">[5] P.R. Ode, A.C. Rehn, R.D. Mazor, K.C. Schiff, E.D. Stein, J.T. May, L.R. Brown, D.B. Herbst, D. Gillett, K. Lunde, C.P. Hawkins, Evaluating the adequacy of a reference-site pool for ecological assessments in environmentally complex regions, </w:t>
      </w:r>
      <w:proofErr w:type="spellStart"/>
      <w:r>
        <w:t>Freshw</w:t>
      </w:r>
      <w:proofErr w:type="spellEnd"/>
      <w:r>
        <w:t>. Sci. 35 (2016) 237–248.</w:t>
      </w:r>
    </w:p>
    <w:p w14:paraId="6F968EB4" w14:textId="77777777" w:rsidR="0096337B" w:rsidRDefault="0080172E">
      <w:pPr>
        <w:pStyle w:val="Bibliography"/>
      </w:pPr>
      <w:bookmarkStart w:id="164" w:name="ref-Bowman06"/>
      <w:bookmarkEnd w:id="163"/>
      <w:r>
        <w:t xml:space="preserve">[6] M.F. Bowman, K.M. Somers, R.A. Reid, L.D. Scott, Temporal response of stream benthic macroinvertebrate communities to the synergistic effects of anthropogenic acidification and natural drought events, </w:t>
      </w:r>
      <w:proofErr w:type="spellStart"/>
      <w:r>
        <w:t>Freshw</w:t>
      </w:r>
      <w:proofErr w:type="spellEnd"/>
      <w:r>
        <w:t>. Biology. 51 (2006) 768–782. doi:</w:t>
      </w:r>
      <w:hyperlink r:id="rId16">
        <w:r>
          <w:rPr>
            <w:rStyle w:val="Hyperlink"/>
          </w:rPr>
          <w:t>10.1111/j.1365-2427.2006.01516.x</w:t>
        </w:r>
      </w:hyperlink>
      <w:r>
        <w:t>.</w:t>
      </w:r>
    </w:p>
    <w:p w14:paraId="7DED7357" w14:textId="77777777" w:rsidR="0096337B" w:rsidRDefault="0080172E">
      <w:pPr>
        <w:pStyle w:val="Bibliography"/>
      </w:pPr>
      <w:bookmarkStart w:id="165" w:name="ref-NRC90"/>
      <w:bookmarkEnd w:id="164"/>
      <w:r>
        <w:t>[7] National Research Council, Managing troubled waters: The role of marine environmental monitoring, National Academy Press, Washington, DC, 1990.</w:t>
      </w:r>
    </w:p>
    <w:p w14:paraId="196EDCCD" w14:textId="77777777" w:rsidR="0096337B" w:rsidRDefault="0080172E">
      <w:pPr>
        <w:pStyle w:val="Bibliography"/>
      </w:pPr>
      <w:bookmarkStart w:id="166" w:name="ref-Paulsen08"/>
      <w:bookmarkEnd w:id="165"/>
      <w:r>
        <w:t xml:space="preserve">[8] S.G. Paulsen, A. </w:t>
      </w:r>
      <w:proofErr w:type="spellStart"/>
      <w:r>
        <w:t>Mayio</w:t>
      </w:r>
      <w:proofErr w:type="spellEnd"/>
      <w:r>
        <w:t xml:space="preserve">, D.V. Peck, J.L. Stoddard, E. </w:t>
      </w:r>
      <w:proofErr w:type="spellStart"/>
      <w:r>
        <w:t>Tarquinio</w:t>
      </w:r>
      <w:proofErr w:type="spellEnd"/>
      <w:r>
        <w:t xml:space="preserve">, S.M. Holdsworth, J.V. Sickle, L.L. Yuan, C.P. Hawkins, A.T. Herlihy, P.R. Kaufmann, M.T. Barbour, D.P. Larsen, A.R. Olsen, Condition of stream ecosystems in the US: An overview of the first national assessment, J. North Am. </w:t>
      </w:r>
      <w:proofErr w:type="spellStart"/>
      <w:r>
        <w:t>Benthol</w:t>
      </w:r>
      <w:proofErr w:type="spellEnd"/>
      <w:r>
        <w:t>. Soc. 27 (2008) 812–821. doi:</w:t>
      </w:r>
      <w:hyperlink r:id="rId17">
        <w:r>
          <w:rPr>
            <w:rStyle w:val="Hyperlink"/>
          </w:rPr>
          <w:t>10.1899/08-098.1</w:t>
        </w:r>
      </w:hyperlink>
      <w:r>
        <w:t>.</w:t>
      </w:r>
    </w:p>
    <w:p w14:paraId="4D195241" w14:textId="77777777" w:rsidR="0096337B" w:rsidRDefault="0080172E">
      <w:pPr>
        <w:pStyle w:val="Bibliography"/>
      </w:pPr>
      <w:bookmarkStart w:id="167" w:name="ref-Karr81"/>
      <w:bookmarkEnd w:id="166"/>
      <w:r>
        <w:t>[9] J.R. Karr, Assessment of biotic integrity using fish communities, Fish. 6 (1981) 21–27.</w:t>
      </w:r>
    </w:p>
    <w:p w14:paraId="4B477473" w14:textId="3E491725" w:rsidR="00D52083" w:rsidRDefault="00D52083">
      <w:pPr>
        <w:pStyle w:val="Bibliography"/>
        <w:rPr>
          <w:ins w:id="168" w:author="Marcus Beck" w:date="2019-08-23T10:27:00Z"/>
        </w:rPr>
      </w:pPr>
      <w:bookmarkStart w:id="169" w:name="ref-Hawkins00b"/>
      <w:bookmarkEnd w:id="167"/>
      <w:ins w:id="170" w:author="Marcus Beck" w:date="2019-08-23T10:27:00Z">
        <w:r>
          <w:t>[10] J.R. Karr, E.W. Chu, Restoring life in running waters: Better biological monitoring, Island Press, Washington, DC, 1999.</w:t>
        </w:r>
      </w:ins>
    </w:p>
    <w:p w14:paraId="5F7560C7" w14:textId="2C4A855E" w:rsidR="0096337B" w:rsidRDefault="0080172E">
      <w:pPr>
        <w:pStyle w:val="Bibliography"/>
      </w:pPr>
      <w:r>
        <w:t>[</w:t>
      </w:r>
      <w:del w:id="171" w:author="Marcus Beck" w:date="2019-08-23T10:27:00Z">
        <w:r w:rsidDel="00D52083">
          <w:delText>10</w:delText>
        </w:r>
      </w:del>
      <w:ins w:id="172" w:author="Marcus Beck" w:date="2019-08-23T10:27:00Z">
        <w:r w:rsidR="00D52083">
          <w:t>11</w:t>
        </w:r>
      </w:ins>
      <w:r>
        <w:t xml:space="preserve">] C.P. Hawkins, R.H. Norris, J.N. Hogue, J.W. </w:t>
      </w:r>
      <w:proofErr w:type="spellStart"/>
      <w:r>
        <w:t>Feminella</w:t>
      </w:r>
      <w:proofErr w:type="spellEnd"/>
      <w:r>
        <w:t>, Development and evaluation of predictive models for measuring the biological integrity of streams, Ecol. Appl. 10 (2000) 1456–1477. doi:</w:t>
      </w:r>
      <w:hyperlink r:id="rId18">
        <w:r>
          <w:rPr>
            <w:rStyle w:val="Hyperlink"/>
          </w:rPr>
          <w:t>10.1890/1051-0761(2000)010[1456:DAEOPM]2.0.CO;2</w:t>
        </w:r>
      </w:hyperlink>
      <w:r>
        <w:t>.</w:t>
      </w:r>
    </w:p>
    <w:p w14:paraId="51AF90B3" w14:textId="48648EC7" w:rsidR="00D52083" w:rsidRDefault="00D52083">
      <w:pPr>
        <w:pStyle w:val="Bibliography"/>
        <w:rPr>
          <w:ins w:id="173" w:author="Marcus Beck" w:date="2019-08-23T10:27:00Z"/>
        </w:rPr>
      </w:pPr>
      <w:bookmarkStart w:id="174" w:name="ref-Mazor16"/>
      <w:bookmarkEnd w:id="169"/>
      <w:ins w:id="175" w:author="Marcus Beck" w:date="2019-08-23T10:27:00Z">
        <w:r>
          <w:t xml:space="preserve">[12] M.K. Joy, R.G. Death, Predictive modelling of freshwater fish as a biomonitoring tool in New Zealand, </w:t>
        </w:r>
        <w:proofErr w:type="spellStart"/>
        <w:r>
          <w:t>Freshw</w:t>
        </w:r>
        <w:proofErr w:type="spellEnd"/>
        <w:r>
          <w:t>. Biology. 47 (2002) 2261–2275. doi:</w:t>
        </w:r>
        <w:r>
          <w:fldChar w:fldCharType="begin"/>
        </w:r>
        <w:r>
          <w:instrText xml:space="preserve"> HYPERLINK "https://doi.org/10.1046/j.1365-2427.2002.00954.x" </w:instrText>
        </w:r>
        <w:r>
          <w:fldChar w:fldCharType="separate"/>
        </w:r>
        <w:r>
          <w:rPr>
            <w:rStyle w:val="Hyperlink"/>
            <w:u w:val="single"/>
          </w:rPr>
          <w:t>10.1046/j.1365-2427.2002.00954.x</w:t>
        </w:r>
        <w:r>
          <w:rPr>
            <w:rStyle w:val="Hyperlink"/>
            <w:u w:val="single"/>
          </w:rPr>
          <w:fldChar w:fldCharType="end"/>
        </w:r>
        <w:r>
          <w:t>.</w:t>
        </w:r>
      </w:ins>
    </w:p>
    <w:p w14:paraId="350E91FA" w14:textId="756051FE" w:rsidR="0096337B" w:rsidRDefault="0080172E">
      <w:pPr>
        <w:pStyle w:val="Bibliography"/>
      </w:pPr>
      <w:r>
        <w:t>[</w:t>
      </w:r>
      <w:del w:id="176" w:author="Marcus Beck" w:date="2019-08-23T10:27:00Z">
        <w:r w:rsidDel="00D52083">
          <w:delText>11</w:delText>
        </w:r>
      </w:del>
      <w:ins w:id="177" w:author="Marcus Beck" w:date="2019-08-23T10:27:00Z">
        <w:r w:rsidR="00D52083">
          <w:t>13</w:t>
        </w:r>
      </w:ins>
      <w:r>
        <w:t xml:space="preserve">] R.D. Mazor, A.C. Rehn, P.R. Ode, M. </w:t>
      </w:r>
      <w:proofErr w:type="spellStart"/>
      <w:r>
        <w:t>Engeln</w:t>
      </w:r>
      <w:proofErr w:type="spellEnd"/>
      <w:r>
        <w:t xml:space="preserve">, K.C. Schiff, E.D. Stein, D.J. Gillett, D.B. Herbst, C.P. Hawkins, Bioassessment in complex environments: Designing an index for consistent meaning in different settings, </w:t>
      </w:r>
      <w:proofErr w:type="spellStart"/>
      <w:r>
        <w:t>Freshw</w:t>
      </w:r>
      <w:proofErr w:type="spellEnd"/>
      <w:r>
        <w:t>. Sci. 35 (2016) 249–271.</w:t>
      </w:r>
    </w:p>
    <w:p w14:paraId="0B02FBF1" w14:textId="36DFFB48" w:rsidR="0096337B" w:rsidRDefault="0080172E">
      <w:pPr>
        <w:pStyle w:val="Bibliography"/>
      </w:pPr>
      <w:bookmarkStart w:id="178" w:name="ref-CCME01"/>
      <w:bookmarkEnd w:id="174"/>
      <w:r>
        <w:lastRenderedPageBreak/>
        <w:t>[</w:t>
      </w:r>
      <w:ins w:id="179" w:author="Marcus Beck" w:date="2019-08-23T10:27:00Z">
        <w:r w:rsidR="00D52083">
          <w:t>14</w:t>
        </w:r>
      </w:ins>
      <w:del w:id="180" w:author="Marcus Beck" w:date="2019-08-23T10:27:00Z">
        <w:r w:rsidDel="00D52083">
          <w:delText>12</w:delText>
        </w:r>
      </w:del>
      <w:r>
        <w:t>] CCME (Canadian Council of Ministers of the Environment), Canadian water quality guidelines for the protection of aquatic life: CCME Water Quality Index 1.0, Technical Report. In: Canadian environmental quality guidelines, Canadian Council of Ministers of the Environment, Winnipeg, Manitoba, 2001.</w:t>
      </w:r>
    </w:p>
    <w:p w14:paraId="0C87F10B" w14:textId="4C650BAE" w:rsidR="0096337B" w:rsidRDefault="0080172E">
      <w:pPr>
        <w:pStyle w:val="Bibliography"/>
        <w:rPr>
          <w:ins w:id="181" w:author="Marcus Beck" w:date="2019-08-23T11:07:00Z"/>
        </w:rPr>
      </w:pPr>
      <w:bookmarkStart w:id="182" w:name="ref-Hurley12"/>
      <w:bookmarkEnd w:id="178"/>
      <w:r>
        <w:t>[</w:t>
      </w:r>
      <w:ins w:id="183" w:author="Marcus Beck" w:date="2019-08-23T10:27:00Z">
        <w:r w:rsidR="00D52083">
          <w:t>15</w:t>
        </w:r>
      </w:ins>
      <w:del w:id="184" w:author="Marcus Beck" w:date="2019-08-23T10:27:00Z">
        <w:r w:rsidDel="00D52083">
          <w:delText>13</w:delText>
        </w:r>
      </w:del>
      <w:r>
        <w:t xml:space="preserve">] T. Hurley, R. Sadiq, A. </w:t>
      </w:r>
      <w:proofErr w:type="spellStart"/>
      <w:r>
        <w:t>Mazumder</w:t>
      </w:r>
      <w:proofErr w:type="spellEnd"/>
      <w:r>
        <w:t>, Adaptation and evaluation of the Canadian Council of Ministers of the Environment Water Quality Index (CCME WQI) for use as an effective tool to characterize drinking source water quality, Water Res. 46 (2012) 3544–3552. doi:</w:t>
      </w:r>
      <w:hyperlink r:id="rId19">
        <w:r>
          <w:rPr>
            <w:rStyle w:val="Hyperlink"/>
          </w:rPr>
          <w:t>10.1016/j.watres.2012.03.061</w:t>
        </w:r>
      </w:hyperlink>
      <w:r>
        <w:t>.</w:t>
      </w:r>
    </w:p>
    <w:p w14:paraId="5B7DE7C7" w14:textId="2C105DCA" w:rsidR="00435801" w:rsidRDefault="00435801">
      <w:pPr>
        <w:pStyle w:val="Bibliography"/>
      </w:pPr>
      <w:ins w:id="185" w:author="Marcus Beck" w:date="2019-08-23T11:07:00Z">
        <w:r>
          <w:t>[16] E.T. Rankin, Habitat indices in water resource quality assessments, in: W. Davis, T. Simon (Eds.), Biological Assessment and Criteria: Tools for Water Resource Planning and Decision Making, Lewis Publishers, Boca Raton, FL, 1995: pp. 181–208.</w:t>
        </w:r>
      </w:ins>
    </w:p>
    <w:p w14:paraId="5636F814" w14:textId="3AFCD55F" w:rsidR="0096337B" w:rsidRDefault="0080172E">
      <w:pPr>
        <w:pStyle w:val="Bibliography"/>
      </w:pPr>
      <w:bookmarkStart w:id="186" w:name="ref-Collins07"/>
      <w:bookmarkEnd w:id="182"/>
      <w:r>
        <w:t>[</w:t>
      </w:r>
      <w:ins w:id="187" w:author="Marcus Beck" w:date="2019-08-23T10:27:00Z">
        <w:r w:rsidR="00D52083">
          <w:t>1</w:t>
        </w:r>
      </w:ins>
      <w:ins w:id="188" w:author="Marcus Beck" w:date="2019-08-23T11:08:00Z">
        <w:r w:rsidR="00F10237">
          <w:t>7</w:t>
        </w:r>
      </w:ins>
      <w:del w:id="189" w:author="Marcus Beck" w:date="2019-08-23T10:27:00Z">
        <w:r w:rsidDel="00D52083">
          <w:delText>14</w:delText>
        </w:r>
      </w:del>
      <w:r>
        <w:t xml:space="preserve">] J.N. Collins, E.D. Stein, M. Sutula, R. Clark, A.E. Fetscher, L. </w:t>
      </w:r>
      <w:proofErr w:type="spellStart"/>
      <w:r>
        <w:t>Grenier</w:t>
      </w:r>
      <w:proofErr w:type="spellEnd"/>
      <w:r>
        <w:t xml:space="preserve">, C. Grosso, A. </w:t>
      </w:r>
      <w:proofErr w:type="spellStart"/>
      <w:r>
        <w:t>Wiskind</w:t>
      </w:r>
      <w:proofErr w:type="spellEnd"/>
      <w:r>
        <w:t xml:space="preserve">, California Rapid Assessment Method (CRAM) for wetlands, ver.5.0., 2007. </w:t>
      </w:r>
      <w:hyperlink r:id="rId20" w:history="1">
        <w:r w:rsidR="00BB7191" w:rsidRPr="001511CB">
          <w:rPr>
            <w:rStyle w:val="Hyperlink"/>
          </w:rPr>
          <w:t>http://www.cramwetlands.org/documents/</w:t>
        </w:r>
      </w:hyperlink>
      <w:r>
        <w:t>.</w:t>
      </w:r>
    </w:p>
    <w:p w14:paraId="15D8033D" w14:textId="7F022704" w:rsidR="0096337B" w:rsidRDefault="0080172E">
      <w:pPr>
        <w:pStyle w:val="Bibliography"/>
      </w:pPr>
      <w:bookmarkStart w:id="190" w:name="ref-Solek11"/>
      <w:bookmarkEnd w:id="186"/>
      <w:r>
        <w:t>[</w:t>
      </w:r>
      <w:ins w:id="191" w:author="Marcus Beck" w:date="2019-08-23T10:28:00Z">
        <w:r w:rsidR="00D52083">
          <w:t>1</w:t>
        </w:r>
      </w:ins>
      <w:ins w:id="192" w:author="Marcus Beck" w:date="2019-08-23T11:08:00Z">
        <w:r w:rsidR="00F10237">
          <w:t>8</w:t>
        </w:r>
      </w:ins>
      <w:del w:id="193" w:author="Marcus Beck" w:date="2019-08-23T10:27:00Z">
        <w:r w:rsidDel="00D52083">
          <w:delText>15</w:delText>
        </w:r>
      </w:del>
      <w:r>
        <w:t xml:space="preserve">] C.W. </w:t>
      </w:r>
      <w:proofErr w:type="spellStart"/>
      <w:r>
        <w:t>Solek</w:t>
      </w:r>
      <w:proofErr w:type="spellEnd"/>
      <w:r>
        <w:t xml:space="preserve">, E.D. Stein, M. Sutula, Demonstration of an integrated watershed assessment using a three-tiered assessment framework, </w:t>
      </w:r>
      <w:proofErr w:type="spellStart"/>
      <w:r>
        <w:t>Wetl</w:t>
      </w:r>
      <w:proofErr w:type="spellEnd"/>
      <w:r>
        <w:t xml:space="preserve">. Ecol. </w:t>
      </w:r>
      <w:proofErr w:type="spellStart"/>
      <w:r>
        <w:t>Manag</w:t>
      </w:r>
      <w:proofErr w:type="spellEnd"/>
      <w:r>
        <w:t>. 19 (2011) 459–474. doi:</w:t>
      </w:r>
      <w:hyperlink r:id="rId21">
        <w:r>
          <w:rPr>
            <w:rStyle w:val="Hyperlink"/>
          </w:rPr>
          <w:t>10.1007/s11273-011-9230-6</w:t>
        </w:r>
      </w:hyperlink>
      <w:r>
        <w:t>.</w:t>
      </w:r>
    </w:p>
    <w:p w14:paraId="1B010B30" w14:textId="0960AAC6" w:rsidR="0096337B" w:rsidRDefault="0080172E">
      <w:pPr>
        <w:pStyle w:val="Bibliography"/>
      </w:pPr>
      <w:bookmarkStart w:id="194" w:name="ref-Rehn18"/>
      <w:bookmarkEnd w:id="190"/>
      <w:r>
        <w:t>[</w:t>
      </w:r>
      <w:ins w:id="195" w:author="Marcus Beck" w:date="2019-08-23T10:28:00Z">
        <w:r w:rsidR="00D52083">
          <w:t>1</w:t>
        </w:r>
      </w:ins>
      <w:ins w:id="196" w:author="Marcus Beck" w:date="2019-08-23T11:08:00Z">
        <w:r w:rsidR="00F10237">
          <w:t>9</w:t>
        </w:r>
      </w:ins>
      <w:del w:id="197" w:author="Marcus Beck" w:date="2019-08-23T10:28:00Z">
        <w:r w:rsidDel="00D52083">
          <w:delText>16</w:delText>
        </w:r>
      </w:del>
      <w:r>
        <w:t xml:space="preserve">] A.C. Rehn, R.D. Mazor, P.R. Ode, </w:t>
      </w:r>
      <w:proofErr w:type="gramStart"/>
      <w:r>
        <w:t>An</w:t>
      </w:r>
      <w:proofErr w:type="gramEnd"/>
      <w:r>
        <w:t xml:space="preserve"> index to measure the quality of physical habitat in California </w:t>
      </w:r>
      <w:proofErr w:type="spellStart"/>
      <w:r>
        <w:t>wadeable</w:t>
      </w:r>
      <w:proofErr w:type="spellEnd"/>
      <w:r>
        <w:t xml:space="preserve"> streams, California Water Boards, Surface Water Ambient Monitoring Program, California Department of Fish; Wildlife, Southern California Coastal Water Research Project, Sacramento, California, 2018. </w:t>
      </w:r>
      <w:hyperlink r:id="rId22">
        <w:r>
          <w:rPr>
            <w:rStyle w:val="Hyperlink"/>
          </w:rPr>
          <w:t>https://www.waterboards.ca.gov/water_issues/programs/swamp/bioassessment/docs/physical_habitat_index_technical_memo.pdf</w:t>
        </w:r>
      </w:hyperlink>
      <w:r>
        <w:t>.</w:t>
      </w:r>
    </w:p>
    <w:p w14:paraId="1216E39E" w14:textId="6F61FC6C" w:rsidR="0096337B" w:rsidRDefault="0080172E">
      <w:pPr>
        <w:pStyle w:val="Bibliography"/>
      </w:pPr>
      <w:bookmarkStart w:id="198" w:name="ref-Bay12"/>
      <w:bookmarkEnd w:id="194"/>
      <w:r>
        <w:t>[</w:t>
      </w:r>
      <w:ins w:id="199" w:author="Marcus Beck" w:date="2019-08-23T11:08:00Z">
        <w:r w:rsidR="00F10237">
          <w:t>20</w:t>
        </w:r>
      </w:ins>
      <w:del w:id="200" w:author="Marcus Beck" w:date="2019-08-23T10:28:00Z">
        <w:r w:rsidDel="00D52083">
          <w:delText>17</w:delText>
        </w:r>
      </w:del>
      <w:r>
        <w:t xml:space="preserve">] S.M. Bay, S.B. Weisberg, Framework for interpreting sediment quality triad data, </w:t>
      </w:r>
      <w:proofErr w:type="spellStart"/>
      <w:r>
        <w:t>Integr</w:t>
      </w:r>
      <w:proofErr w:type="spellEnd"/>
      <w:r>
        <w:t xml:space="preserve">. Environ. Assess. </w:t>
      </w:r>
      <w:proofErr w:type="spellStart"/>
      <w:r>
        <w:t>Manag</w:t>
      </w:r>
      <w:proofErr w:type="spellEnd"/>
      <w:r>
        <w:t>. 8 (2012) 589–596. doi:</w:t>
      </w:r>
      <w:hyperlink r:id="rId23">
        <w:r>
          <w:rPr>
            <w:rStyle w:val="Hyperlink"/>
          </w:rPr>
          <w:t>10.1002/ieam.118</w:t>
        </w:r>
      </w:hyperlink>
      <w:r>
        <w:t>.</w:t>
      </w:r>
    </w:p>
    <w:p w14:paraId="1326DA33" w14:textId="64B51901" w:rsidR="0096337B" w:rsidDel="00F10237" w:rsidRDefault="0080172E">
      <w:pPr>
        <w:pStyle w:val="Bibliography"/>
        <w:rPr>
          <w:del w:id="201" w:author="Marcus Beck" w:date="2019-08-23T11:09:00Z"/>
        </w:rPr>
      </w:pPr>
      <w:bookmarkStart w:id="202" w:name="ref-Karr99"/>
      <w:bookmarkStart w:id="203" w:name="_GoBack"/>
      <w:bookmarkEnd w:id="198"/>
      <w:bookmarkEnd w:id="203"/>
      <w:del w:id="204" w:author="Marcus Beck" w:date="2019-08-23T11:09:00Z">
        <w:r w:rsidDel="00F10237">
          <w:delText>[</w:delText>
        </w:r>
      </w:del>
      <w:del w:id="205" w:author="Marcus Beck" w:date="2019-08-23T10:28:00Z">
        <w:r w:rsidDel="00D52083">
          <w:delText>18</w:delText>
        </w:r>
      </w:del>
      <w:del w:id="206" w:author="Marcus Beck" w:date="2019-08-23T11:09:00Z">
        <w:r w:rsidDel="00F10237">
          <w:delText>] J.R. Karr, E.W. Chu, Restoring life in running waters: Better biological monitoring, Island Press, Washington, DC, 1999.</w:delText>
        </w:r>
      </w:del>
    </w:p>
    <w:p w14:paraId="548D9A09" w14:textId="3BB9CC6B" w:rsidR="0096337B" w:rsidRDefault="0080172E">
      <w:pPr>
        <w:pStyle w:val="Bibliography"/>
      </w:pPr>
      <w:bookmarkStart w:id="207" w:name="ref-Therouxip"/>
      <w:bookmarkEnd w:id="202"/>
      <w:r>
        <w:t>[</w:t>
      </w:r>
      <w:ins w:id="208" w:author="Marcus Beck" w:date="2019-08-23T10:28:00Z">
        <w:r w:rsidR="00D52083">
          <w:t>21</w:t>
        </w:r>
      </w:ins>
      <w:del w:id="209" w:author="Marcus Beck" w:date="2019-08-23T10:28:00Z">
        <w:r w:rsidDel="00D52083">
          <w:delText>19</w:delText>
        </w:r>
      </w:del>
      <w:r>
        <w:t>] S. Theroux, R.D. Mazor, M.W. Beck, P. Ode, M. Sutula, E.D. Stein, A non-predictive algal index for complex environments,</w:t>
      </w:r>
      <w:r w:rsidR="00BB7191">
        <w:t xml:space="preserve"> in prep</w:t>
      </w:r>
      <w:r>
        <w:t>.</w:t>
      </w:r>
    </w:p>
    <w:p w14:paraId="575B3E5C" w14:textId="28899296" w:rsidR="0096337B" w:rsidRDefault="0080172E">
      <w:pPr>
        <w:pStyle w:val="Bibliography"/>
      </w:pPr>
      <w:bookmarkStart w:id="210" w:name="ref-Moss87"/>
      <w:bookmarkEnd w:id="207"/>
      <w:r>
        <w:t>[</w:t>
      </w:r>
      <w:ins w:id="211" w:author="Marcus Beck" w:date="2019-08-23T10:28:00Z">
        <w:r w:rsidR="00D52083">
          <w:t>22</w:t>
        </w:r>
      </w:ins>
      <w:del w:id="212" w:author="Marcus Beck" w:date="2019-08-23T10:28:00Z">
        <w:r w:rsidDel="00D52083">
          <w:delText>20</w:delText>
        </w:r>
      </w:del>
      <w:r>
        <w:t xml:space="preserve">] D. Moss, M.T. Furse, J.F. Wright, P.D. Armitage, </w:t>
      </w:r>
      <w:proofErr w:type="gramStart"/>
      <w:r>
        <w:t>The</w:t>
      </w:r>
      <w:proofErr w:type="gramEnd"/>
      <w:r>
        <w:t xml:space="preserve"> prediction of the macro-invertebrate fauna of unpolluted running-water sites in Great Britain using environmental data, Freshwater Biology. 17 (1987) 41–52. doi:</w:t>
      </w:r>
      <w:hyperlink r:id="rId24">
        <w:r>
          <w:rPr>
            <w:rStyle w:val="Hyperlink"/>
          </w:rPr>
          <w:t>10.1111/j.1365-2427.1987.tb01027.x</w:t>
        </w:r>
      </w:hyperlink>
      <w:r>
        <w:t>.</w:t>
      </w:r>
    </w:p>
    <w:p w14:paraId="62742942" w14:textId="369EEF95" w:rsidR="0096337B" w:rsidRDefault="0080172E">
      <w:pPr>
        <w:pStyle w:val="Bibliography"/>
      </w:pPr>
      <w:bookmarkStart w:id="213" w:name="ref-Cao07"/>
      <w:bookmarkEnd w:id="210"/>
      <w:r>
        <w:t>[</w:t>
      </w:r>
      <w:ins w:id="214" w:author="Marcus Beck" w:date="2019-08-23T10:28:00Z">
        <w:r w:rsidR="00D52083">
          <w:t>23</w:t>
        </w:r>
      </w:ins>
      <w:del w:id="215" w:author="Marcus Beck" w:date="2019-08-23T10:28:00Z">
        <w:r w:rsidDel="00D52083">
          <w:delText>21</w:delText>
        </w:r>
      </w:del>
      <w:r>
        <w:t xml:space="preserve">] Y. Cao, C.P. Hawkins, J. Olson, M.A. </w:t>
      </w:r>
      <w:proofErr w:type="spellStart"/>
      <w:r>
        <w:t>Kosterman</w:t>
      </w:r>
      <w:proofErr w:type="spellEnd"/>
      <w:r>
        <w:t xml:space="preserve">, Modeling natural environmental gradients improves the accuracy and precision of diatom-based indicators, J. North Am. </w:t>
      </w:r>
      <w:proofErr w:type="spellStart"/>
      <w:r>
        <w:t>Benthol</w:t>
      </w:r>
      <w:proofErr w:type="spellEnd"/>
      <w:r>
        <w:t>. Soc. 26 (2007) 566–585. doi:</w:t>
      </w:r>
      <w:hyperlink r:id="rId25">
        <w:r>
          <w:rPr>
            <w:rStyle w:val="Hyperlink"/>
          </w:rPr>
          <w:t>10.1899/06-078.1</w:t>
        </w:r>
      </w:hyperlink>
      <w:r>
        <w:t>.</w:t>
      </w:r>
    </w:p>
    <w:p w14:paraId="1D5FC104" w14:textId="5F836231" w:rsidR="0096337B" w:rsidRDefault="0080172E">
      <w:pPr>
        <w:pStyle w:val="Bibliography"/>
      </w:pPr>
      <w:bookmarkStart w:id="216" w:name="ref-Mazor15"/>
      <w:bookmarkEnd w:id="213"/>
      <w:r>
        <w:t>[</w:t>
      </w:r>
      <w:ins w:id="217" w:author="Marcus Beck" w:date="2019-08-23T10:28:00Z">
        <w:r w:rsidR="00D52083">
          <w:t>24</w:t>
        </w:r>
      </w:ins>
      <w:del w:id="218" w:author="Marcus Beck" w:date="2019-08-23T10:28:00Z">
        <w:r w:rsidDel="00D52083">
          <w:delText>22</w:delText>
        </w:r>
      </w:del>
      <w:r>
        <w:t>] R.D. Mazor, Bioassessment of perennial streams in Southern California: A report on the first five years of the Stormwater Monitoring Coalition’s regional stream survey, Southern California Coastal Water Research Project, Costa Mesa, California, 2015.</w:t>
      </w:r>
    </w:p>
    <w:p w14:paraId="7D7C697A" w14:textId="0D53C673" w:rsidR="0096337B" w:rsidRDefault="0080172E">
      <w:pPr>
        <w:pStyle w:val="Bibliography"/>
      </w:pPr>
      <w:bookmarkStart w:id="219" w:name="ref-Richards97"/>
      <w:bookmarkEnd w:id="216"/>
      <w:r>
        <w:lastRenderedPageBreak/>
        <w:t>[</w:t>
      </w:r>
      <w:ins w:id="220" w:author="Marcus Beck" w:date="2019-08-23T10:28:00Z">
        <w:r w:rsidR="00D52083">
          <w:t>25</w:t>
        </w:r>
      </w:ins>
      <w:del w:id="221" w:author="Marcus Beck" w:date="2019-08-23T10:28:00Z">
        <w:r w:rsidDel="00D52083">
          <w:delText>23</w:delText>
        </w:r>
      </w:del>
      <w:r>
        <w:t xml:space="preserve">] C. Richards, R. </w:t>
      </w:r>
      <w:proofErr w:type="spellStart"/>
      <w:r>
        <w:t>Haro</w:t>
      </w:r>
      <w:proofErr w:type="spellEnd"/>
      <w:r>
        <w:t xml:space="preserve">, L. Johnson, G. Host, Catchment and reach-scale properties as indicators of macroinvertebrate species traits, </w:t>
      </w:r>
      <w:proofErr w:type="spellStart"/>
      <w:r>
        <w:t>Freshw</w:t>
      </w:r>
      <w:proofErr w:type="spellEnd"/>
      <w:r>
        <w:t>. Biology. 37 (1997) 219–230. doi:</w:t>
      </w:r>
      <w:hyperlink r:id="rId26">
        <w:r>
          <w:rPr>
            <w:rStyle w:val="Hyperlink"/>
          </w:rPr>
          <w:t>10.1046/j.1365-2427.1997.d01-540.x</w:t>
        </w:r>
      </w:hyperlink>
      <w:r>
        <w:t>.</w:t>
      </w:r>
    </w:p>
    <w:p w14:paraId="28E761E9" w14:textId="5EE38E3F" w:rsidR="0096337B" w:rsidRDefault="0080172E">
      <w:pPr>
        <w:pStyle w:val="Bibliography"/>
      </w:pPr>
      <w:bookmarkStart w:id="222" w:name="ref-Pan02"/>
      <w:bookmarkEnd w:id="219"/>
      <w:r>
        <w:t>[</w:t>
      </w:r>
      <w:ins w:id="223" w:author="Marcus Beck" w:date="2019-08-23T10:28:00Z">
        <w:r w:rsidR="00D52083">
          <w:t>26</w:t>
        </w:r>
      </w:ins>
      <w:del w:id="224" w:author="Marcus Beck" w:date="2019-08-23T10:28:00Z">
        <w:r w:rsidDel="00D52083">
          <w:delText>24</w:delText>
        </w:r>
      </w:del>
      <w:r>
        <w:t xml:space="preserve">] Y. Pan, R.J. Stevenson, B.H. Hill, P.R. Kaufmann, A.T. Herlihy, Spatial patterns and ecological determinants of benthic algal assemblages in mid-Atlantic streams, USA, J. </w:t>
      </w:r>
      <w:proofErr w:type="spellStart"/>
      <w:r>
        <w:t>Phycol</w:t>
      </w:r>
      <w:proofErr w:type="spellEnd"/>
      <w:r>
        <w:t>. 35 (2002) 460–468. doi:</w:t>
      </w:r>
      <w:hyperlink r:id="rId27">
        <w:r>
          <w:rPr>
            <w:rStyle w:val="Hyperlink"/>
          </w:rPr>
          <w:t>10.1046/j.1529-8817.1999.3530460.x</w:t>
        </w:r>
      </w:hyperlink>
      <w:r>
        <w:t>.</w:t>
      </w:r>
    </w:p>
    <w:p w14:paraId="4FA3F365" w14:textId="4712C035" w:rsidR="0096337B" w:rsidRDefault="0080172E">
      <w:pPr>
        <w:pStyle w:val="Bibliography"/>
      </w:pPr>
      <w:bookmarkStart w:id="225" w:name="ref-Dodds02"/>
      <w:bookmarkEnd w:id="222"/>
      <w:r>
        <w:t>[</w:t>
      </w:r>
      <w:ins w:id="226" w:author="Marcus Beck" w:date="2019-08-23T10:28:00Z">
        <w:r w:rsidR="00D52083">
          <w:t>27</w:t>
        </w:r>
      </w:ins>
      <w:del w:id="227" w:author="Marcus Beck" w:date="2019-08-23T10:28:00Z">
        <w:r w:rsidDel="00D52083">
          <w:delText>25</w:delText>
        </w:r>
      </w:del>
      <w:r>
        <w:t xml:space="preserve">] W.K. </w:t>
      </w:r>
      <w:proofErr w:type="spellStart"/>
      <w:r>
        <w:t>Dodds</w:t>
      </w:r>
      <w:proofErr w:type="spellEnd"/>
      <w:r>
        <w:t xml:space="preserve">, V.H. Smith, K. Lohman, Nitrogen and phosphorus relationships to benthic algal biomass in temperate streams, Can. J. Fish. </w:t>
      </w:r>
      <w:proofErr w:type="spellStart"/>
      <w:r>
        <w:t>Aquat</w:t>
      </w:r>
      <w:proofErr w:type="spellEnd"/>
      <w:r>
        <w:t>. Sci. 59 (2002) 865–874. doi:</w:t>
      </w:r>
      <w:hyperlink r:id="rId28">
        <w:r>
          <w:rPr>
            <w:rStyle w:val="Hyperlink"/>
          </w:rPr>
          <w:t>10.1139/f02-063</w:t>
        </w:r>
      </w:hyperlink>
      <w:r>
        <w:t>.</w:t>
      </w:r>
    </w:p>
    <w:p w14:paraId="5FBD5C08" w14:textId="03819132" w:rsidR="0096337B" w:rsidRDefault="0080172E">
      <w:pPr>
        <w:pStyle w:val="Bibliography"/>
      </w:pPr>
      <w:bookmarkStart w:id="228" w:name="ref-Walsh05"/>
      <w:bookmarkEnd w:id="225"/>
      <w:r>
        <w:t>[</w:t>
      </w:r>
      <w:ins w:id="229" w:author="Marcus Beck" w:date="2019-08-23T10:28:00Z">
        <w:r w:rsidR="00D52083">
          <w:t>28</w:t>
        </w:r>
      </w:ins>
      <w:del w:id="230" w:author="Marcus Beck" w:date="2019-08-23T10:28:00Z">
        <w:r w:rsidDel="00D52083">
          <w:delText>26</w:delText>
        </w:r>
      </w:del>
      <w:r>
        <w:t xml:space="preserve">] C.J. Walsh, A.H. Roy, J. w. </w:t>
      </w:r>
      <w:proofErr w:type="spellStart"/>
      <w:r>
        <w:t>Feminella</w:t>
      </w:r>
      <w:proofErr w:type="spellEnd"/>
      <w:r>
        <w:t xml:space="preserve">, P.D. Cottingham, P.M. </w:t>
      </w:r>
      <w:proofErr w:type="spellStart"/>
      <w:r>
        <w:t>Groffman</w:t>
      </w:r>
      <w:proofErr w:type="spellEnd"/>
      <w:r>
        <w:t xml:space="preserve">, R.P. Morgan, The urban stream syndrome: Current knowledge and the search for a cure, J. North Am. </w:t>
      </w:r>
      <w:proofErr w:type="spellStart"/>
      <w:r>
        <w:t>Benthol</w:t>
      </w:r>
      <w:proofErr w:type="spellEnd"/>
      <w:r>
        <w:t>. Soc. 24 (2005) 706–723. doi:</w:t>
      </w:r>
      <w:hyperlink r:id="rId29">
        <w:r>
          <w:rPr>
            <w:rStyle w:val="Hyperlink"/>
          </w:rPr>
          <w:t>10.1899/04-028.1</w:t>
        </w:r>
      </w:hyperlink>
      <w:r>
        <w:t>.</w:t>
      </w:r>
    </w:p>
    <w:p w14:paraId="7E807FC9" w14:textId="4706CF60" w:rsidR="0096337B" w:rsidRDefault="0080172E">
      <w:pPr>
        <w:pStyle w:val="Bibliography"/>
      </w:pPr>
      <w:bookmarkStart w:id="231" w:name="ref-Dodds16"/>
      <w:bookmarkEnd w:id="228"/>
      <w:r>
        <w:t>[</w:t>
      </w:r>
      <w:ins w:id="232" w:author="Marcus Beck" w:date="2019-08-23T10:28:00Z">
        <w:r w:rsidR="00D52083">
          <w:t>29</w:t>
        </w:r>
      </w:ins>
      <w:del w:id="233" w:author="Marcus Beck" w:date="2019-08-23T10:28:00Z">
        <w:r w:rsidDel="00D52083">
          <w:delText>27</w:delText>
        </w:r>
      </w:del>
      <w:r>
        <w:t xml:space="preserve">] W.K. </w:t>
      </w:r>
      <w:proofErr w:type="spellStart"/>
      <w:r>
        <w:t>Dodds</w:t>
      </w:r>
      <w:proofErr w:type="spellEnd"/>
      <w:r>
        <w:t>, V.H. Smith, Nitrogen, phosphorus, and eutrophication in streams, Inland Waters. 6 (2016) 155–164. doi:</w:t>
      </w:r>
      <w:hyperlink r:id="rId30">
        <w:r>
          <w:rPr>
            <w:rStyle w:val="Hyperlink"/>
          </w:rPr>
          <w:t>10.5268/IW-6.2.909</w:t>
        </w:r>
      </w:hyperlink>
      <w:r>
        <w:t>.</w:t>
      </w:r>
    </w:p>
    <w:p w14:paraId="22B33CE7" w14:textId="6855DCCA" w:rsidR="0096337B" w:rsidRDefault="0080172E">
      <w:pPr>
        <w:pStyle w:val="Bibliography"/>
      </w:pPr>
      <w:bookmarkStart w:id="234" w:name="ref-Ode07"/>
      <w:bookmarkEnd w:id="231"/>
      <w:r>
        <w:t>[</w:t>
      </w:r>
      <w:ins w:id="235" w:author="Marcus Beck" w:date="2019-08-23T10:31:00Z">
        <w:r w:rsidR="00D52083">
          <w:t>30</w:t>
        </w:r>
      </w:ins>
      <w:del w:id="236" w:author="Marcus Beck" w:date="2019-08-23T10:31:00Z">
        <w:r w:rsidDel="00D52083">
          <w:delText>28</w:delText>
        </w:r>
      </w:del>
      <w:r>
        <w:t>] P.R. Ode, Standard operating procedures for collecting benthic macroinvertebrate samples and associated physical and chemical data for ambient bioassessment in California</w:t>
      </w:r>
      <w:r w:rsidR="00BB7191">
        <w:t xml:space="preserve">. California State Water Resources Control Board Surface Water Ambient Monitoring Program, Sacramento, California, </w:t>
      </w:r>
      <w:r>
        <w:t>2007.</w:t>
      </w:r>
    </w:p>
    <w:p w14:paraId="51343F8F" w14:textId="7DFC045D" w:rsidR="0096337B" w:rsidRDefault="0080172E">
      <w:pPr>
        <w:pStyle w:val="Bibliography"/>
      </w:pPr>
      <w:bookmarkStart w:id="237" w:name="ref-USEPA16"/>
      <w:bookmarkEnd w:id="234"/>
      <w:r>
        <w:t>[</w:t>
      </w:r>
      <w:ins w:id="238" w:author="Marcus Beck" w:date="2019-08-23T10:31:00Z">
        <w:r w:rsidR="00D52083">
          <w:t>31</w:t>
        </w:r>
      </w:ins>
      <w:del w:id="239" w:author="Marcus Beck" w:date="2019-08-23T10:31:00Z">
        <w:r w:rsidDel="00D52083">
          <w:delText>29</w:delText>
        </w:r>
      </w:del>
      <w:r>
        <w:t>] USEPA (US Environmental Protection Agency), National rivers and streams assessment 2008-2009: A collaborative survey, Washington, DC, 2016.</w:t>
      </w:r>
    </w:p>
    <w:p w14:paraId="5C774264" w14:textId="74F23079" w:rsidR="0096337B" w:rsidRDefault="0080172E">
      <w:pPr>
        <w:pStyle w:val="Bibliography"/>
      </w:pPr>
      <w:bookmarkStart w:id="240" w:name="ref-Fox11"/>
      <w:bookmarkEnd w:id="237"/>
      <w:r>
        <w:t>[</w:t>
      </w:r>
      <w:ins w:id="241" w:author="Marcus Beck" w:date="2019-08-23T10:32:00Z">
        <w:r w:rsidR="00D52083">
          <w:t>32</w:t>
        </w:r>
      </w:ins>
      <w:del w:id="242" w:author="Marcus Beck" w:date="2019-08-23T10:32:00Z">
        <w:r w:rsidDel="00D52083">
          <w:delText>30</w:delText>
        </w:r>
      </w:del>
      <w:r>
        <w:t>] J. Fox, S. Weisberg, An R companion to applied regression, SAGE Publications Inc., Thousand Oaks, California, 2011.</w:t>
      </w:r>
    </w:p>
    <w:p w14:paraId="663AD051" w14:textId="297D7821" w:rsidR="0096337B" w:rsidRDefault="0080172E">
      <w:pPr>
        <w:pStyle w:val="Bibliography"/>
      </w:pPr>
      <w:bookmarkStart w:id="243" w:name="ref-Zuur07"/>
      <w:bookmarkEnd w:id="240"/>
      <w:r>
        <w:t>[</w:t>
      </w:r>
      <w:ins w:id="244" w:author="Marcus Beck" w:date="2019-08-23T10:32:00Z">
        <w:r w:rsidR="00D52083">
          <w:t>33</w:t>
        </w:r>
      </w:ins>
      <w:del w:id="245" w:author="Marcus Beck" w:date="2019-08-23T10:32:00Z">
        <w:r w:rsidDel="00D52083">
          <w:delText>31</w:delText>
        </w:r>
      </w:del>
      <w:r>
        <w:t xml:space="preserve">] A.F. </w:t>
      </w:r>
      <w:proofErr w:type="spellStart"/>
      <w:r>
        <w:t>Zuur</w:t>
      </w:r>
      <w:proofErr w:type="spellEnd"/>
      <w:r>
        <w:t xml:space="preserve">, E.N. </w:t>
      </w:r>
      <w:proofErr w:type="spellStart"/>
      <w:r>
        <w:t>Ieno</w:t>
      </w:r>
      <w:proofErr w:type="spellEnd"/>
      <w:r>
        <w:t xml:space="preserve">, G.M. Smith, </w:t>
      </w:r>
      <w:proofErr w:type="spellStart"/>
      <w:r>
        <w:t>Analysing</w:t>
      </w:r>
      <w:proofErr w:type="spellEnd"/>
      <w:r>
        <w:t xml:space="preserve"> ecological data, Springer-Verlag, New York, New York, 2007.</w:t>
      </w:r>
    </w:p>
    <w:p w14:paraId="79569308" w14:textId="15D9447D" w:rsidR="0096337B" w:rsidRDefault="0080172E">
      <w:pPr>
        <w:pStyle w:val="Bibliography"/>
      </w:pPr>
      <w:bookmarkStart w:id="246" w:name="ref-Akaike73"/>
      <w:bookmarkEnd w:id="243"/>
      <w:r>
        <w:t>[</w:t>
      </w:r>
      <w:ins w:id="247" w:author="Marcus Beck" w:date="2019-08-23T10:32:00Z">
        <w:r w:rsidR="00D52083">
          <w:t>34</w:t>
        </w:r>
      </w:ins>
      <w:del w:id="248" w:author="Marcus Beck" w:date="2019-08-23T10:32:00Z">
        <w:r w:rsidDel="00D52083">
          <w:delText>32</w:delText>
        </w:r>
      </w:del>
      <w:r>
        <w:t xml:space="preserve">] H. Akaike, Information theory and an extension of the maximum likelihood principle, in: B.N. Petrov, F. </w:t>
      </w:r>
      <w:proofErr w:type="spellStart"/>
      <w:r>
        <w:t>Csaki</w:t>
      </w:r>
      <w:proofErr w:type="spellEnd"/>
      <w:r>
        <w:t xml:space="preserve"> (Eds.), Second International Symposium on Information Theory, </w:t>
      </w:r>
      <w:proofErr w:type="spellStart"/>
      <w:r>
        <w:t>Akademiai</w:t>
      </w:r>
      <w:proofErr w:type="spellEnd"/>
      <w:r>
        <w:t xml:space="preserve"> </w:t>
      </w:r>
      <w:proofErr w:type="spellStart"/>
      <w:r>
        <w:t>Kiado</w:t>
      </w:r>
      <w:proofErr w:type="spellEnd"/>
      <w:r>
        <w:t>, Budapest, 1973</w:t>
      </w:r>
      <w:r w:rsidR="00BB7191">
        <w:t>,</w:t>
      </w:r>
      <w:r>
        <w:t xml:space="preserve"> pp. 267–281.</w:t>
      </w:r>
    </w:p>
    <w:p w14:paraId="0953916C" w14:textId="671F871C" w:rsidR="0096337B" w:rsidRDefault="0080172E">
      <w:pPr>
        <w:pStyle w:val="Bibliography"/>
      </w:pPr>
      <w:bookmarkStart w:id="249" w:name="ref-Venables02"/>
      <w:bookmarkEnd w:id="246"/>
      <w:r>
        <w:t>[</w:t>
      </w:r>
      <w:ins w:id="250" w:author="Marcus Beck" w:date="2019-08-23T10:32:00Z">
        <w:r w:rsidR="00D52083">
          <w:t>35</w:t>
        </w:r>
      </w:ins>
      <w:del w:id="251" w:author="Marcus Beck" w:date="2019-08-23T10:32:00Z">
        <w:r w:rsidDel="00D52083">
          <w:delText>33</w:delText>
        </w:r>
      </w:del>
      <w:r>
        <w:t xml:space="preserve">] W.N. Venables, B.D. Ripley, Modern applied statistics with S, Fourth, Springer-Verlag, New York, New York, 2002. </w:t>
      </w:r>
      <w:hyperlink r:id="rId31">
        <w:r>
          <w:rPr>
            <w:rStyle w:val="Hyperlink"/>
          </w:rPr>
          <w:t>http://www.stats.ox.ac.uk/pub/MASS4</w:t>
        </w:r>
      </w:hyperlink>
      <w:r>
        <w:t>.</w:t>
      </w:r>
    </w:p>
    <w:p w14:paraId="65FE84EB" w14:textId="075F343F" w:rsidR="0096337B" w:rsidRDefault="0080172E">
      <w:pPr>
        <w:pStyle w:val="Bibliography"/>
      </w:pPr>
      <w:bookmarkStart w:id="252" w:name="ref-Dobbie14"/>
      <w:bookmarkEnd w:id="249"/>
      <w:r>
        <w:t>[</w:t>
      </w:r>
      <w:ins w:id="253" w:author="Marcus Beck" w:date="2019-08-23T10:32:00Z">
        <w:r w:rsidR="00D52083">
          <w:t>36</w:t>
        </w:r>
      </w:ins>
      <w:del w:id="254" w:author="Marcus Beck" w:date="2019-08-23T10:32:00Z">
        <w:r w:rsidDel="00D52083">
          <w:delText>34</w:delText>
        </w:r>
      </w:del>
      <w:r>
        <w:t xml:space="preserve">] M.J. Dobbie, D. Clifford, Quantifying uncertainty in environmental indices: An application to an estuarine health index, Mar. </w:t>
      </w:r>
      <w:proofErr w:type="spellStart"/>
      <w:r>
        <w:t>Freshw</w:t>
      </w:r>
      <w:proofErr w:type="spellEnd"/>
      <w:r>
        <w:t>. Res. 66 (2014) 95–105. doi:</w:t>
      </w:r>
      <w:hyperlink r:id="rId32">
        <w:r>
          <w:rPr>
            <w:rStyle w:val="Hyperlink"/>
          </w:rPr>
          <w:t>10.1071/MF13065</w:t>
        </w:r>
      </w:hyperlink>
      <w:r>
        <w:t>.</w:t>
      </w:r>
    </w:p>
    <w:p w14:paraId="703E1D69" w14:textId="5331110A" w:rsidR="0096337B" w:rsidRDefault="0080172E">
      <w:pPr>
        <w:pStyle w:val="Bibliography"/>
      </w:pPr>
      <w:bookmarkStart w:id="255" w:name="ref-Chang18"/>
      <w:bookmarkEnd w:id="252"/>
      <w:r>
        <w:t>[</w:t>
      </w:r>
      <w:ins w:id="256" w:author="Marcus Beck" w:date="2019-08-23T10:32:00Z">
        <w:r w:rsidR="00D52083">
          <w:t>37</w:t>
        </w:r>
      </w:ins>
      <w:del w:id="257" w:author="Marcus Beck" w:date="2019-08-23T10:32:00Z">
        <w:r w:rsidDel="00D52083">
          <w:delText>35</w:delText>
        </w:r>
      </w:del>
      <w:r>
        <w:t xml:space="preserve">] W. Chang, J. Cheng, J. Allaire, Y. </w:t>
      </w:r>
      <w:proofErr w:type="spellStart"/>
      <w:r>
        <w:t>Xie</w:t>
      </w:r>
      <w:proofErr w:type="spellEnd"/>
      <w:r>
        <w:t xml:space="preserve">, J. McPherson, Shiny: Web application framework for </w:t>
      </w:r>
      <w:ins w:id="258" w:author="Marcus Beck" w:date="2019-08-23T10:32:00Z">
        <w:r w:rsidR="00D52083">
          <w:t>R</w:t>
        </w:r>
      </w:ins>
      <w:del w:id="259" w:author="Marcus Beck" w:date="2019-08-23T10:32:00Z">
        <w:r w:rsidDel="00D52083">
          <w:delText>r</w:delText>
        </w:r>
      </w:del>
      <w:r>
        <w:t xml:space="preserve">, 2018. </w:t>
      </w:r>
      <w:hyperlink r:id="rId33">
        <w:r>
          <w:rPr>
            <w:rStyle w:val="Hyperlink"/>
          </w:rPr>
          <w:t>https://CRAN.R-project.org/package=shiny</w:t>
        </w:r>
      </w:hyperlink>
      <w:r>
        <w:t>.</w:t>
      </w:r>
    </w:p>
    <w:p w14:paraId="19FB3085" w14:textId="46F9A70B" w:rsidR="0096337B" w:rsidRDefault="0080172E">
      <w:pPr>
        <w:pStyle w:val="Bibliography"/>
      </w:pPr>
      <w:bookmarkStart w:id="260" w:name="ref-RDCT18"/>
      <w:bookmarkEnd w:id="255"/>
      <w:r>
        <w:t>[</w:t>
      </w:r>
      <w:ins w:id="261" w:author="Marcus Beck" w:date="2019-08-23T10:32:00Z">
        <w:r w:rsidR="00D52083">
          <w:t>38</w:t>
        </w:r>
      </w:ins>
      <w:del w:id="262" w:author="Marcus Beck" w:date="2019-08-23T10:32:00Z">
        <w:r w:rsidDel="00D52083">
          <w:delText>36</w:delText>
        </w:r>
      </w:del>
      <w:r>
        <w:t>] RDCT (R Development Core Team), R: A language and environment for statistical computing, v3.5.1. R Foundation for Statistical Computing, Vienna, Austria, (2018).</w:t>
      </w:r>
    </w:p>
    <w:p w14:paraId="54811D08" w14:textId="2E51692A" w:rsidR="0096337B" w:rsidRDefault="0080172E">
      <w:pPr>
        <w:pStyle w:val="Bibliography"/>
      </w:pPr>
      <w:bookmarkStart w:id="263" w:name="ref-Beck18f"/>
      <w:bookmarkEnd w:id="260"/>
      <w:r>
        <w:lastRenderedPageBreak/>
        <w:t>[</w:t>
      </w:r>
      <w:ins w:id="264" w:author="Marcus Beck" w:date="2019-08-23T10:32:00Z">
        <w:r w:rsidR="00D52083">
          <w:t>39</w:t>
        </w:r>
      </w:ins>
      <w:del w:id="265" w:author="Marcus Beck" w:date="2019-08-23T10:32:00Z">
        <w:r w:rsidDel="00D52083">
          <w:delText>37</w:delText>
        </w:r>
      </w:del>
      <w:r>
        <w:t xml:space="preserve">] M.W. Beck, R.D. Mazor, SCCWRP/SQI: v1.2.0 (Version 1.2.0). </w:t>
      </w:r>
      <w:proofErr w:type="spellStart"/>
      <w:r>
        <w:t>Zenodo</w:t>
      </w:r>
      <w:proofErr w:type="spellEnd"/>
      <w:r>
        <w:t xml:space="preserve">, </w:t>
      </w:r>
      <w:hyperlink r:id="rId34">
        <w:r>
          <w:rPr>
            <w:rStyle w:val="Hyperlink"/>
          </w:rPr>
          <w:t>http://doi.org/10.5281/zenodo.2587212</w:t>
        </w:r>
      </w:hyperlink>
      <w:r>
        <w:t>, (2018).</w:t>
      </w:r>
    </w:p>
    <w:p w14:paraId="78439704" w14:textId="148EC41B" w:rsidR="0096337B" w:rsidRDefault="0080172E">
      <w:pPr>
        <w:pStyle w:val="Bibliography"/>
      </w:pPr>
      <w:bookmarkStart w:id="266" w:name="ref-Beck19"/>
      <w:bookmarkEnd w:id="263"/>
      <w:r>
        <w:t>[</w:t>
      </w:r>
      <w:ins w:id="267" w:author="Marcus Beck" w:date="2019-08-23T10:32:00Z">
        <w:r w:rsidR="00D52083">
          <w:t>40</w:t>
        </w:r>
      </w:ins>
      <w:del w:id="268" w:author="Marcus Beck" w:date="2019-08-23T10:32:00Z">
        <w:r w:rsidDel="00D52083">
          <w:delText>38</w:delText>
        </w:r>
      </w:del>
      <w:r>
        <w:t>] M.W. Beck, R.D. Mazor, S. Theroux, K.C. Schiff, SCCWRP/</w:t>
      </w:r>
      <w:proofErr w:type="spellStart"/>
      <w:r>
        <w:t>SQI_Shiny</w:t>
      </w:r>
      <w:proofErr w:type="spellEnd"/>
      <w:r>
        <w:t xml:space="preserve">: v1.0.0 (Version 1.0.0). </w:t>
      </w:r>
      <w:proofErr w:type="spellStart"/>
      <w:r>
        <w:t>Zenodo</w:t>
      </w:r>
      <w:proofErr w:type="spellEnd"/>
      <w:r>
        <w:t xml:space="preserve">, </w:t>
      </w:r>
      <w:hyperlink r:id="rId35">
        <w:r>
          <w:rPr>
            <w:rStyle w:val="Hyperlink"/>
          </w:rPr>
          <w:t>http://doi.org/10.5281/zenodo.2605438</w:t>
        </w:r>
      </w:hyperlink>
      <w:r>
        <w:t>, (2019).</w:t>
      </w:r>
      <w:bookmarkEnd w:id="266"/>
      <w:bookmarkEnd w:id="159"/>
    </w:p>
    <w:sectPr w:rsidR="0096337B" w:rsidSect="009E6749">
      <w:footerReference w:type="default" r:id="rId3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20992" w14:textId="77777777" w:rsidR="00952CE0" w:rsidRDefault="00952CE0">
      <w:pPr>
        <w:spacing w:after="0"/>
      </w:pPr>
      <w:r>
        <w:separator/>
      </w:r>
    </w:p>
  </w:endnote>
  <w:endnote w:type="continuationSeparator" w:id="0">
    <w:p w14:paraId="16B7C8CF" w14:textId="77777777" w:rsidR="00952CE0" w:rsidRDefault="00952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0224DB13" w14:textId="49958AD0" w:rsidR="00952CE0" w:rsidRDefault="00952CE0" w:rsidP="00CB35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5F15" w14:textId="77777777" w:rsidR="00952CE0" w:rsidRDefault="00952CE0">
      <w:r>
        <w:separator/>
      </w:r>
    </w:p>
  </w:footnote>
  <w:footnote w:type="continuationSeparator" w:id="0">
    <w:p w14:paraId="6D59AF18" w14:textId="77777777" w:rsidR="00952CE0" w:rsidRDefault="00952CE0">
      <w:r>
        <w:continuationSeparator/>
      </w:r>
    </w:p>
  </w:footnote>
  <w:footnote w:id="1">
    <w:p w14:paraId="31630BE8" w14:textId="7B4FE23A" w:rsidR="00952CE0" w:rsidRDefault="00952CE0" w:rsidP="00D90A31">
      <w:pPr>
        <w:pStyle w:val="FootnoteText"/>
        <w:spacing w:line="480" w:lineRule="auto"/>
      </w:pPr>
      <w:r>
        <w:rPr>
          <w:rStyle w:val="FootnoteReference"/>
        </w:rPr>
        <w:footnoteRef/>
      </w:r>
      <w:r w:rsidRPr="00CB35AF">
        <w:rPr>
          <w:sz w:val="20"/>
          <w:szCs w:val="20"/>
        </w:rPr>
        <w:t xml:space="preserve"> ASCI: Algal Stream Condition Index, BMI: Benthic Macroinvertebrate Index, CRAM: California Rapid Assessment Methods, CSCI: California Stream Condition Index, CWQI: Canadian Water Quality Index, IBI: Index of Bio</w:t>
      </w:r>
      <w:r>
        <w:rPr>
          <w:sz w:val="20"/>
          <w:szCs w:val="20"/>
        </w:rPr>
        <w:t>logical</w:t>
      </w:r>
      <w:r w:rsidRPr="00CB35AF">
        <w:rPr>
          <w:sz w:val="20"/>
          <w:szCs w:val="20"/>
        </w:rPr>
        <w:t xml:space="preserve"> Integrity, IPI: Index of Physical Habitat Integrity, PHAB: Physical Habitat, SMC: Stormwater Monitoring Coalition, SQI: Stream Quality 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1CD07B60"/>
    <w:multiLevelType w:val="hybridMultilevel"/>
    <w:tmpl w:val="641C2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1D281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us Beck">
    <w15:presenceInfo w15:providerId="AD" w15:userId="S-1-5-21-1046985400-190588863-2059224091-2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578F"/>
    <w:rsid w:val="000C5828"/>
    <w:rsid w:val="00124969"/>
    <w:rsid w:val="002B3455"/>
    <w:rsid w:val="00435801"/>
    <w:rsid w:val="0049484B"/>
    <w:rsid w:val="004E29B3"/>
    <w:rsid w:val="005433A7"/>
    <w:rsid w:val="005877F5"/>
    <w:rsid w:val="00590D07"/>
    <w:rsid w:val="005F2CDE"/>
    <w:rsid w:val="006E51DB"/>
    <w:rsid w:val="00784D58"/>
    <w:rsid w:val="007F7B39"/>
    <w:rsid w:val="0080172E"/>
    <w:rsid w:val="008234C2"/>
    <w:rsid w:val="008506AB"/>
    <w:rsid w:val="008D372B"/>
    <w:rsid w:val="008D6863"/>
    <w:rsid w:val="00952CE0"/>
    <w:rsid w:val="0096337B"/>
    <w:rsid w:val="009E6749"/>
    <w:rsid w:val="00A54752"/>
    <w:rsid w:val="00AE5CAC"/>
    <w:rsid w:val="00AF2F33"/>
    <w:rsid w:val="00B03F1C"/>
    <w:rsid w:val="00B86B75"/>
    <w:rsid w:val="00BB7191"/>
    <w:rsid w:val="00BC48D5"/>
    <w:rsid w:val="00C2499F"/>
    <w:rsid w:val="00C36279"/>
    <w:rsid w:val="00CB35AF"/>
    <w:rsid w:val="00D52083"/>
    <w:rsid w:val="00D90A31"/>
    <w:rsid w:val="00DD21D8"/>
    <w:rsid w:val="00E315A3"/>
    <w:rsid w:val="00EA18FA"/>
    <w:rsid w:val="00ED1332"/>
    <w:rsid w:val="00F10237"/>
    <w:rsid w:val="00F52EEB"/>
    <w:rsid w:val="00F76F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CDA4"/>
  <w15:docId w15:val="{AF607674-CD74-48F7-8636-68ABB9D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8506AB"/>
    <w:rPr>
      <w:color w:val="605E5C"/>
      <w:shd w:val="clear" w:color="auto" w:fill="E1DFDD"/>
    </w:rPr>
  </w:style>
  <w:style w:type="paragraph" w:styleId="EndnoteText">
    <w:name w:val="endnote text"/>
    <w:basedOn w:val="Normal"/>
    <w:link w:val="EndnoteTextChar"/>
    <w:semiHidden/>
    <w:unhideWhenUsed/>
    <w:rsid w:val="00CB35AF"/>
    <w:pPr>
      <w:spacing w:after="0"/>
    </w:pPr>
    <w:rPr>
      <w:sz w:val="20"/>
      <w:szCs w:val="20"/>
    </w:rPr>
  </w:style>
  <w:style w:type="character" w:customStyle="1" w:styleId="EndnoteTextChar">
    <w:name w:val="Endnote Text Char"/>
    <w:basedOn w:val="DefaultParagraphFont"/>
    <w:link w:val="EndnoteText"/>
    <w:semiHidden/>
    <w:rsid w:val="00CB35AF"/>
    <w:rPr>
      <w:rFonts w:ascii="Times New Roman" w:hAnsi="Times New Roman"/>
      <w:sz w:val="20"/>
      <w:szCs w:val="20"/>
    </w:rPr>
  </w:style>
  <w:style w:type="character" w:styleId="EndnoteReference">
    <w:name w:val="endnote reference"/>
    <w:basedOn w:val="DefaultParagraphFont"/>
    <w:semiHidden/>
    <w:unhideWhenUsed/>
    <w:rsid w:val="00CB35AF"/>
    <w:rPr>
      <w:vertAlign w:val="superscript"/>
    </w:rPr>
  </w:style>
  <w:style w:type="paragraph" w:styleId="BalloonText">
    <w:name w:val="Balloon Text"/>
    <w:basedOn w:val="Normal"/>
    <w:link w:val="BalloonTextChar"/>
    <w:semiHidden/>
    <w:unhideWhenUsed/>
    <w:rsid w:val="009E674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E6749"/>
    <w:rPr>
      <w:rFonts w:ascii="Segoe UI" w:hAnsi="Segoe UI" w:cs="Segoe UI"/>
      <w:sz w:val="18"/>
      <w:szCs w:val="18"/>
    </w:rPr>
  </w:style>
  <w:style w:type="character" w:styleId="FollowedHyperlink">
    <w:name w:val="FollowedHyperlink"/>
    <w:basedOn w:val="DefaultParagraphFont"/>
    <w:semiHidden/>
    <w:unhideWhenUsed/>
    <w:rsid w:val="00C249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cwrp.shinyapps.io/sqi_shiny" TargetMode="External"/><Relationship Id="rId13" Type="http://schemas.openxmlformats.org/officeDocument/2006/relationships/hyperlink" Target="https://doi.org/10.1007/s00267-006-0135-8" TargetMode="External"/><Relationship Id="rId18" Type="http://schemas.openxmlformats.org/officeDocument/2006/relationships/hyperlink" Target="https://doi.org/10.1890/1051-0761(2000)010%5B1456:DAEOPM%5D2.0.CO;2" TargetMode="External"/><Relationship Id="rId26" Type="http://schemas.openxmlformats.org/officeDocument/2006/relationships/hyperlink" Target="https://doi.org/10.1046/j.1365-2427.1997.d01-540.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s11273-011-9230-6" TargetMode="External"/><Relationship Id="rId34" Type="http://schemas.openxmlformats.org/officeDocument/2006/relationships/hyperlink" Target="http://doi.org/10.5281/zenodo.2587212" TargetMode="External"/><Relationship Id="rId7" Type="http://schemas.openxmlformats.org/officeDocument/2006/relationships/endnotes" Target="endnotes.xml"/><Relationship Id="rId12" Type="http://schemas.openxmlformats.org/officeDocument/2006/relationships/hyperlink" Target="https://doi.org/10.1046/j.1365-2427.1999.00437.x" TargetMode="External"/><Relationship Id="rId17" Type="http://schemas.openxmlformats.org/officeDocument/2006/relationships/hyperlink" Target="https://doi.org/10.1899/08-098.1" TargetMode="External"/><Relationship Id="rId25" Type="http://schemas.openxmlformats.org/officeDocument/2006/relationships/hyperlink" Target="https://doi.org/10.1899/06-078.1" TargetMode="External"/><Relationship Id="rId33" Type="http://schemas.openxmlformats.org/officeDocument/2006/relationships/hyperlink" Target="https://CRAN.R-project.org/package=shiny"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111/j.1365-2427.2006.01516.x" TargetMode="External"/><Relationship Id="rId20" Type="http://schemas.openxmlformats.org/officeDocument/2006/relationships/hyperlink" Target="http://www.cramwetlands.org/documents/%7d" TargetMode="External"/><Relationship Id="rId29" Type="http://schemas.openxmlformats.org/officeDocument/2006/relationships/hyperlink" Target="https://doi.org/10.1899/04-0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CWRP/SQI" TargetMode="External"/><Relationship Id="rId24" Type="http://schemas.openxmlformats.org/officeDocument/2006/relationships/hyperlink" Target="https://doi.org/10.1111/j.1365-2427.1987.tb01027.x" TargetMode="External"/><Relationship Id="rId32" Type="http://schemas.openxmlformats.org/officeDocument/2006/relationships/hyperlink" Target="https://doi.org/10.1071/MF1306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890/1051-0761(2006)016%5B1267:SEFTEC%5D2.0.CO;2" TargetMode="External"/><Relationship Id="rId23" Type="http://schemas.openxmlformats.org/officeDocument/2006/relationships/hyperlink" Target="https://doi.org/10.1002/ieam.118" TargetMode="External"/><Relationship Id="rId28" Type="http://schemas.openxmlformats.org/officeDocument/2006/relationships/hyperlink" Target="https://doi.org/10.1139/f02-063" TargetMode="External"/><Relationship Id="rId36" Type="http://schemas.openxmlformats.org/officeDocument/2006/relationships/footer" Target="footer1.xml"/><Relationship Id="rId10" Type="http://schemas.openxmlformats.org/officeDocument/2006/relationships/hyperlink" Target="https://sccwrp.shinyapps.io/SQI_Shiny" TargetMode="External"/><Relationship Id="rId19" Type="http://schemas.openxmlformats.org/officeDocument/2006/relationships/hyperlink" Target="https://doi.org/10.1016/j.watres.2012.03.061" TargetMode="External"/><Relationship Id="rId31" Type="http://schemas.openxmlformats.org/officeDocument/2006/relationships/hyperlink" Target="http://www.stats.ox.ac.uk/pub/MASS4" TargetMode="External"/><Relationship Id="rId4" Type="http://schemas.openxmlformats.org/officeDocument/2006/relationships/settings" Target="settings.xml"/><Relationship Id="rId9" Type="http://schemas.openxmlformats.org/officeDocument/2006/relationships/hyperlink" Target="https://www.waterboards.ca.gov/sandiego/water_issues/programs/basin_plan/bio_objectives/doc/R9_Biological_Objectives_Staff_Report_Feb2019.pdf" TargetMode="External"/><Relationship Id="rId14" Type="http://schemas.openxmlformats.org/officeDocument/2006/relationships/hyperlink" Target="https://doi.org/10.1002/ieam.1702" TargetMode="External"/><Relationship Id="rId22" Type="http://schemas.openxmlformats.org/officeDocument/2006/relationships/hyperlink" Target="https://www.waterboards.ca.gov/water_issues/programs/swamp/bioassessment/docs/physical_habitat_index_technical_memo.pdf" TargetMode="External"/><Relationship Id="rId27" Type="http://schemas.openxmlformats.org/officeDocument/2006/relationships/hyperlink" Target="https://doi.org/10.1046/j.1529-8817.1999.3530460.x" TargetMode="External"/><Relationship Id="rId30" Type="http://schemas.openxmlformats.org/officeDocument/2006/relationships/hyperlink" Target="https://doi.org/10.5268/IW-6.2.909" TargetMode="External"/><Relationship Id="rId35" Type="http://schemas.openxmlformats.org/officeDocument/2006/relationships/hyperlink" Target="http://doi.org/10.5281/zenodo.2605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63906-CF22-47E2-9D67-42FE7F34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36</Pages>
  <Words>10747</Words>
  <Characters>61260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The Stream Quality Index: A Multi-Indicator Tool For Enhancing Environmental Management Communication</vt:lpstr>
    </vt:vector>
  </TitlesOfParts>
  <Company/>
  <LinksUpToDate>false</LinksUpToDate>
  <CharactersWithSpaces>71864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Susanna Theroux (susannat@sccwrp.org), Kenneth C. Schiff (kens@sccwrp.org)</dc:creator>
  <cp:keywords/>
  <cp:lastModifiedBy>Marcus Beck</cp:lastModifiedBy>
  <cp:revision>31</cp:revision>
  <cp:lastPrinted>2019-07-17T16:22:00Z</cp:lastPrinted>
  <dcterms:created xsi:type="dcterms:W3CDTF">2019-07-16T00:15:00Z</dcterms:created>
  <dcterms:modified xsi:type="dcterms:W3CDTF">2019-08-23T18:10:00Z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ecological-genetics-and-genomics.csl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